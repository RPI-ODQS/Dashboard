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4D5" w:rsidRPr="00BE47EF" w:rsidRDefault="006C448D" w:rsidP="006C448D">
      <w:pPr>
        <w:jc w:val="center"/>
        <w:rPr>
          <w:b/>
          <w:sz w:val="32"/>
        </w:rPr>
      </w:pPr>
      <w:r w:rsidRPr="00BE47EF">
        <w:rPr>
          <w:b/>
          <w:sz w:val="32"/>
        </w:rPr>
        <w:t xml:space="preserve">Specifications of Online Database </w:t>
      </w:r>
      <w:r w:rsidR="003217BF">
        <w:rPr>
          <w:b/>
          <w:sz w:val="32"/>
        </w:rPr>
        <w:t>and</w:t>
      </w:r>
      <w:r w:rsidRPr="00BE47EF">
        <w:rPr>
          <w:b/>
          <w:sz w:val="32"/>
        </w:rPr>
        <w:t xml:space="preserve"> Raspberry </w:t>
      </w:r>
      <w:r w:rsidR="009A04B0" w:rsidRPr="00BE47EF">
        <w:rPr>
          <w:b/>
          <w:sz w:val="32"/>
        </w:rPr>
        <w:t>Pi (</w:t>
      </w:r>
      <w:proofErr w:type="spellStart"/>
      <w:r w:rsidR="009A04B0" w:rsidRPr="00BE47EF">
        <w:rPr>
          <w:b/>
          <w:sz w:val="32"/>
        </w:rPr>
        <w:t>RPi</w:t>
      </w:r>
      <w:proofErr w:type="spellEnd"/>
      <w:r w:rsidR="009A04B0" w:rsidRPr="00BE47EF">
        <w:rPr>
          <w:b/>
          <w:sz w:val="32"/>
        </w:rPr>
        <w:t xml:space="preserve">) </w:t>
      </w:r>
      <w:r w:rsidRPr="00BE47EF">
        <w:rPr>
          <w:b/>
          <w:sz w:val="32"/>
        </w:rPr>
        <w:t>Controller</w:t>
      </w:r>
      <w:r w:rsidR="0047483F">
        <w:rPr>
          <w:b/>
          <w:sz w:val="32"/>
        </w:rPr>
        <w:t xml:space="preserve"> Programing</w:t>
      </w:r>
    </w:p>
    <w:p w:rsidR="006C448D" w:rsidRPr="00BE47EF" w:rsidRDefault="0080038E">
      <w:pPr>
        <w:rPr>
          <w:b/>
          <w:color w:val="4472C4" w:themeColor="accent1"/>
          <w:sz w:val="28"/>
        </w:rPr>
      </w:pPr>
      <w:r>
        <w:rPr>
          <w:b/>
          <w:color w:val="4472C4" w:themeColor="accent1"/>
          <w:sz w:val="28"/>
        </w:rPr>
        <w:t xml:space="preserve">Online Database </w:t>
      </w:r>
      <w:r w:rsidR="006C448D" w:rsidRPr="00BE47EF">
        <w:rPr>
          <w:b/>
          <w:color w:val="4472C4" w:themeColor="accent1"/>
          <w:sz w:val="28"/>
        </w:rPr>
        <w:t xml:space="preserve">System </w:t>
      </w:r>
      <w:r w:rsidR="00FB22DD" w:rsidRPr="00BE47EF">
        <w:rPr>
          <w:b/>
          <w:color w:val="4472C4" w:themeColor="accent1"/>
          <w:sz w:val="28"/>
        </w:rPr>
        <w:t>Overview</w:t>
      </w:r>
    </w:p>
    <w:p w:rsidR="006C448D" w:rsidRDefault="00F53CAF">
      <w:r w:rsidRPr="009A04B0">
        <w:rPr>
          <w:noProof/>
        </w:rPr>
        <mc:AlternateContent>
          <mc:Choice Requires="wps">
            <w:drawing>
              <wp:anchor distT="0" distB="0" distL="114300" distR="114300" simplePos="0" relativeHeight="251675648" behindDoc="0" locked="0" layoutInCell="1" allowOverlap="1" wp14:anchorId="4EC5D27F" wp14:editId="16291F77">
                <wp:simplePos x="0" y="0"/>
                <wp:positionH relativeFrom="column">
                  <wp:posOffset>3321050</wp:posOffset>
                </wp:positionH>
                <wp:positionV relativeFrom="paragraph">
                  <wp:posOffset>273685</wp:posOffset>
                </wp:positionV>
                <wp:extent cx="812800" cy="336550"/>
                <wp:effectExtent l="38100" t="38100" r="63500" b="63500"/>
                <wp:wrapNone/>
                <wp:docPr id="13" name="Straight Arrow Connector 13"/>
                <wp:cNvGraphicFramePr/>
                <a:graphic xmlns:a="http://schemas.openxmlformats.org/drawingml/2006/main">
                  <a:graphicData uri="http://schemas.microsoft.com/office/word/2010/wordprocessingShape">
                    <wps:wsp>
                      <wps:cNvCnPr/>
                      <wps:spPr>
                        <a:xfrm flipH="1">
                          <a:off x="0" y="0"/>
                          <a:ext cx="812800" cy="33655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B02EA" id="_x0000_t32" coordsize="21600,21600" o:spt="32" o:oned="t" path="m,l21600,21600e" filled="f">
                <v:path arrowok="t" fillok="f" o:connecttype="none"/>
                <o:lock v:ext="edit" shapetype="t"/>
              </v:shapetype>
              <v:shape id="Straight Arrow Connector 13" o:spid="_x0000_s1026" type="#_x0000_t32" style="position:absolute;margin-left:261.5pt;margin-top:21.55pt;width:64pt;height:2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" strokecolor="#404040 [2429]" strokeweight=".5pt">
                <v:stroke startarrow="block" endarrow="block" joinstyle="miter"/>
              </v:shape>
            </w:pict>
          </mc:Fallback>
        </mc:AlternateContent>
      </w:r>
      <w:r w:rsidR="009A04B0">
        <w:rPr>
          <w:noProof/>
        </w:rPr>
        <mc:AlternateContent>
          <mc:Choice Requires="wps">
            <w:drawing>
              <wp:anchor distT="0" distB="0" distL="114300" distR="114300" simplePos="0" relativeHeight="251673600" behindDoc="0" locked="0" layoutInCell="1" allowOverlap="1" wp14:anchorId="0237FC0D" wp14:editId="38CD2563">
                <wp:simplePos x="0" y="0"/>
                <wp:positionH relativeFrom="column">
                  <wp:posOffset>4133850</wp:posOffset>
                </wp:positionH>
                <wp:positionV relativeFrom="paragraph">
                  <wp:posOffset>133985</wp:posOffset>
                </wp:positionV>
                <wp:extent cx="552450" cy="279400"/>
                <wp:effectExtent l="0" t="0" r="19050" b="25400"/>
                <wp:wrapNone/>
                <wp:docPr id="12" name="Flowchart: Process 12"/>
                <wp:cNvGraphicFramePr/>
                <a:graphic xmlns:a="http://schemas.openxmlformats.org/drawingml/2006/main">
                  <a:graphicData uri="http://schemas.microsoft.com/office/word/2010/wordprocessingShape">
                    <wps:wsp>
                      <wps:cNvSpPr/>
                      <wps:spPr>
                        <a:xfrm>
                          <a:off x="0" y="0"/>
                          <a:ext cx="55245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9A04B0">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7FC0D" id="_x0000_t109" coordsize="21600,21600" o:spt="109" path="m,l,21600r21600,l21600,xe">
                <v:stroke joinstyle="miter"/>
                <v:path gradientshapeok="t" o:connecttype="rect"/>
              </v:shapetype>
              <v:shape id="Flowchart: Process 12" o:spid="_x0000_s1026" type="#_x0000_t109" style="position:absolute;margin-left:325.5pt;margin-top:10.55pt;width:43.5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" fillcolor="white [3212]" strokecolor="#1f3763 [1604]" strokeweight="1pt">
                <v:textbox>
                  <w:txbxContent>
                    <w:p w:rsidR="00B91411" w:rsidRPr="006C448D" w:rsidRDefault="00B91411" w:rsidP="009A04B0">
                      <w:pPr>
                        <w:jc w:val="center"/>
                        <w:rPr>
                          <w:color w:val="000000" w:themeColor="text1"/>
                        </w:rPr>
                      </w:pPr>
                      <w:r>
                        <w:rPr>
                          <w:color w:val="000000" w:themeColor="text1"/>
                        </w:rPr>
                        <w:t>User</w:t>
                      </w:r>
                    </w:p>
                  </w:txbxContent>
                </v:textbox>
              </v:shape>
            </w:pict>
          </mc:Fallback>
        </mc:AlternateContent>
      </w:r>
      <w:r w:rsidR="009A04B0">
        <w:rPr>
          <w:noProof/>
        </w:rPr>
        <mc:AlternateContent>
          <mc:Choice Requires="wps">
            <w:drawing>
              <wp:anchor distT="0" distB="0" distL="114300" distR="114300" simplePos="0" relativeHeight="251661312" behindDoc="0" locked="0" layoutInCell="1" allowOverlap="1">
                <wp:simplePos x="0" y="0"/>
                <wp:positionH relativeFrom="column">
                  <wp:posOffset>222250</wp:posOffset>
                </wp:positionH>
                <wp:positionV relativeFrom="paragraph">
                  <wp:posOffset>159385</wp:posOffset>
                </wp:positionV>
                <wp:extent cx="1054100" cy="279400"/>
                <wp:effectExtent l="0" t="0" r="25400" b="25400"/>
                <wp:wrapNone/>
                <wp:docPr id="4" name="Flowchart: Process 4"/>
                <wp:cNvGraphicFramePr/>
                <a:graphic xmlns:a="http://schemas.openxmlformats.org/drawingml/2006/main">
                  <a:graphicData uri="http://schemas.microsoft.com/office/word/2010/wordprocessingShape">
                    <wps:wsp>
                      <wps:cNvSpPr/>
                      <wps:spPr>
                        <a:xfrm>
                          <a:off x="0" y="0"/>
                          <a:ext cx="105410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6C448D">
                            <w:pPr>
                              <w:jc w:val="center"/>
                              <w:rPr>
                                <w:color w:val="000000" w:themeColor="text1"/>
                              </w:rPr>
                            </w:pPr>
                            <w:proofErr w:type="spellStart"/>
                            <w:r>
                              <w:rPr>
                                <w:color w:val="000000" w:themeColor="text1"/>
                              </w:rPr>
                              <w:t>R</w:t>
                            </w:r>
                            <w:r w:rsidRPr="006C448D">
                              <w:rPr>
                                <w:color w:val="000000" w:themeColor="text1"/>
                              </w:rPr>
                              <w:t>Pi</w:t>
                            </w:r>
                            <w:proofErr w:type="spellEnd"/>
                            <w:r w:rsidRPr="006C448D">
                              <w:rPr>
                                <w:color w:val="000000" w:themeColor="text1"/>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27" type="#_x0000_t109" style="position:absolute;margin-left:17.5pt;margin-top:12.55pt;width:83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" fillcolor="white [3212]" strokecolor="#1f3763 [1604]" strokeweight="1pt">
                <v:textbox>
                  <w:txbxContent>
                    <w:p w:rsidR="00B91411" w:rsidRPr="006C448D" w:rsidRDefault="00B91411" w:rsidP="006C448D">
                      <w:pPr>
                        <w:jc w:val="center"/>
                        <w:rPr>
                          <w:color w:val="000000" w:themeColor="text1"/>
                        </w:rPr>
                      </w:pPr>
                      <w:proofErr w:type="spellStart"/>
                      <w:r>
                        <w:rPr>
                          <w:color w:val="000000" w:themeColor="text1"/>
                        </w:rPr>
                        <w:t>R</w:t>
                      </w:r>
                      <w:r w:rsidRPr="006C448D">
                        <w:rPr>
                          <w:color w:val="000000" w:themeColor="text1"/>
                        </w:rPr>
                        <w:t>Pi</w:t>
                      </w:r>
                      <w:proofErr w:type="spellEnd"/>
                      <w:r w:rsidRPr="006C448D">
                        <w:rPr>
                          <w:color w:val="000000" w:themeColor="text1"/>
                        </w:rPr>
                        <w:t xml:space="preserve"> Controller</w:t>
                      </w:r>
                    </w:p>
                  </w:txbxContent>
                </v:textbox>
              </v:shape>
            </w:pict>
          </mc:Fallback>
        </mc:AlternateContent>
      </w:r>
    </w:p>
    <w:p w:rsidR="006C448D" w:rsidRDefault="009A04B0">
      <w:r>
        <w:rPr>
          <w:noProof/>
        </w:rPr>
        <mc:AlternateContent>
          <mc:Choice Requires="wps">
            <w:drawing>
              <wp:anchor distT="0" distB="0" distL="114300" distR="114300" simplePos="0" relativeHeight="251685888" behindDoc="0" locked="0" layoutInCell="1" allowOverlap="1" wp14:anchorId="15076924" wp14:editId="5859590E">
                <wp:simplePos x="0" y="0"/>
                <wp:positionH relativeFrom="column">
                  <wp:posOffset>3467100</wp:posOffset>
                </wp:positionH>
                <wp:positionV relativeFrom="paragraph">
                  <wp:posOffset>241300</wp:posOffset>
                </wp:positionV>
                <wp:extent cx="717550" cy="323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7550" cy="323850"/>
                        </a:xfrm>
                        <a:prstGeom prst="rect">
                          <a:avLst/>
                        </a:prstGeom>
                        <a:noFill/>
                        <a:ln w="6350">
                          <a:noFill/>
                        </a:ln>
                      </wps:spPr>
                      <wps:txbx>
                        <w:txbxContent>
                          <w:p w:rsidR="00B91411" w:rsidRPr="00BE47EF" w:rsidRDefault="00B91411" w:rsidP="009A04B0">
                            <w:pPr>
                              <w:rPr>
                                <w:b/>
                                <w:color w:val="000000" w:themeColor="text1"/>
                              </w:rPr>
                            </w:pPr>
                            <w:r w:rsidRPr="00BE47EF">
                              <w:rPr>
                                <w:b/>
                                <w:color w:val="000000" w:themeColor="text1"/>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76924" id="_x0000_t202" coordsize="21600,21600" o:spt="202" path="m,l,21600r21600,l21600,xe">
                <v:stroke joinstyle="miter"/>
                <v:path gradientshapeok="t" o:connecttype="rect"/>
              </v:shapetype>
              <v:shape id="Text Box 19" o:spid="_x0000_s1028" type="#_x0000_t202" style="position:absolute;margin-left:273pt;margin-top:19pt;width:56.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" filled="f" stroked="f" strokeweight=".5pt">
                <v:textbox>
                  <w:txbxContent>
                    <w:p w:rsidR="00B91411" w:rsidRPr="00BE47EF" w:rsidRDefault="00B91411" w:rsidP="009A04B0">
                      <w:pPr>
                        <w:rPr>
                          <w:b/>
                          <w:color w:val="000000" w:themeColor="text1"/>
                        </w:rPr>
                      </w:pPr>
                      <w:r w:rsidRPr="00BE47EF">
                        <w:rPr>
                          <w:b/>
                          <w:color w:val="000000" w:themeColor="text1"/>
                        </w:rPr>
                        <w:t>Internet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1460500</wp:posOffset>
                </wp:positionH>
                <wp:positionV relativeFrom="paragraph">
                  <wp:posOffset>210820</wp:posOffset>
                </wp:positionV>
                <wp:extent cx="717550" cy="323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17550" cy="323850"/>
                        </a:xfrm>
                        <a:prstGeom prst="rect">
                          <a:avLst/>
                        </a:prstGeom>
                        <a:noFill/>
                        <a:ln w="6350">
                          <a:noFill/>
                        </a:ln>
                      </wps:spPr>
                      <wps:txbx>
                        <w:txbxContent>
                          <w:p w:rsidR="00B91411" w:rsidRPr="00BE47EF" w:rsidRDefault="00B91411">
                            <w:pPr>
                              <w:rPr>
                                <w:b/>
                                <w:color w:val="000000" w:themeColor="text1"/>
                              </w:rPr>
                            </w:pPr>
                            <w:r w:rsidRPr="00BE47EF">
                              <w:rPr>
                                <w:b/>
                                <w:color w:val="000000" w:themeColor="text1"/>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15pt;margin-top:16.6pt;width:56.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" filled="f" stroked="f" strokeweight=".5pt">
                <v:textbox>
                  <w:txbxContent>
                    <w:p w:rsidR="00B91411" w:rsidRPr="00BE47EF" w:rsidRDefault="00B91411">
                      <w:pPr>
                        <w:rPr>
                          <w:b/>
                          <w:color w:val="000000" w:themeColor="text1"/>
                        </w:rPr>
                      </w:pPr>
                      <w:r w:rsidRPr="00BE47EF">
                        <w:rPr>
                          <w:b/>
                          <w:color w:val="000000" w:themeColor="text1"/>
                        </w:rPr>
                        <w:t>Internet</w:t>
                      </w:r>
                    </w:p>
                  </w:txbxContent>
                </v:textbox>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2292350</wp:posOffset>
                </wp:positionH>
                <wp:positionV relativeFrom="paragraph">
                  <wp:posOffset>39370</wp:posOffset>
                </wp:positionV>
                <wp:extent cx="1035050" cy="825500"/>
                <wp:effectExtent l="0" t="0" r="12700" b="12700"/>
                <wp:wrapNone/>
                <wp:docPr id="3" name="Group 3"/>
                <wp:cNvGraphicFramePr/>
                <a:graphic xmlns:a="http://schemas.openxmlformats.org/drawingml/2006/main">
                  <a:graphicData uri="http://schemas.microsoft.com/office/word/2010/wordprocessingGroup">
                    <wpg:wgp>
                      <wpg:cNvGrpSpPr/>
                      <wpg:grpSpPr>
                        <a:xfrm>
                          <a:off x="0" y="0"/>
                          <a:ext cx="1035050" cy="825500"/>
                          <a:chOff x="0" y="0"/>
                          <a:chExt cx="1035050" cy="825500"/>
                        </a:xfrm>
                      </wpg:grpSpPr>
                      <wps:wsp>
                        <wps:cNvPr id="1" name="Rectangle 1"/>
                        <wps:cNvSpPr/>
                        <wps:spPr>
                          <a:xfrm>
                            <a:off x="0" y="0"/>
                            <a:ext cx="1035050" cy="825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7950" y="82550"/>
                            <a:ext cx="831850" cy="698500"/>
                          </a:xfrm>
                          <a:prstGeom prst="rect">
                            <a:avLst/>
                          </a:prstGeom>
                          <a:solidFill>
                            <a:schemeClr val="lt1"/>
                          </a:solidFill>
                          <a:ln w="6350">
                            <a:noFill/>
                          </a:ln>
                        </wps:spPr>
                        <wps:txbx>
                          <w:txbxContent>
                            <w:p w:rsidR="00B91411" w:rsidRPr="006C448D" w:rsidRDefault="00B91411" w:rsidP="006C448D">
                              <w:pPr>
                                <w:jc w:val="center"/>
                                <w:rPr>
                                  <w:b/>
                                  <w:sz w:val="24"/>
                                </w:rPr>
                              </w:pPr>
                              <w:r w:rsidRPr="006C448D">
                                <w:rPr>
                                  <w:b/>
                                  <w:sz w:val="24"/>
                                </w:rPr>
                                <w:t>Online Database Serve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30" style="position:absolute;margin-left:180.5pt;margin-top:3.1pt;width:81.5pt;height:65pt;z-index:251660288" coordsize="103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">
                <v:rect id="Rectangle 1" o:spid="_x0000_s1031" style="position:absolute;width:10350;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shape id="Text Box 2" o:spid="_x0000_s1032" type="#_x0000_t202" style="position:absolute;left:1079;top:825;width:8319;height:6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B91411" w:rsidRPr="006C448D" w:rsidRDefault="00B91411" w:rsidP="006C448D">
                        <w:pPr>
                          <w:jc w:val="center"/>
                          <w:rPr>
                            <w:b/>
                            <w:sz w:val="24"/>
                          </w:rPr>
                        </w:pPr>
                        <w:r w:rsidRPr="006C448D">
                          <w:rPr>
                            <w:b/>
                            <w:sz w:val="24"/>
                          </w:rPr>
                          <w:t>Online Database Serve</w:t>
                        </w:r>
                      </w:p>
                    </w:txbxContent>
                  </v:textbox>
                </v:shap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1282700</wp:posOffset>
                </wp:positionH>
                <wp:positionV relativeFrom="paragraph">
                  <wp:posOffset>7620</wp:posOffset>
                </wp:positionV>
                <wp:extent cx="1003300" cy="342900"/>
                <wp:effectExtent l="38100" t="38100" r="44450" b="76200"/>
                <wp:wrapNone/>
                <wp:docPr id="7" name="Straight Arrow Connector 7"/>
                <wp:cNvGraphicFramePr/>
                <a:graphic xmlns:a="http://schemas.openxmlformats.org/drawingml/2006/main">
                  <a:graphicData uri="http://schemas.microsoft.com/office/word/2010/wordprocessingShape">
                    <wps:wsp>
                      <wps:cNvCnPr/>
                      <wps:spPr>
                        <a:xfrm>
                          <a:off x="0" y="0"/>
                          <a:ext cx="1003300" cy="34290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B5D46" id="Straight Arrow Connector 7" o:spid="_x0000_s1026" type="#_x0000_t32" style="position:absolute;margin-left:101pt;margin-top:.6pt;width:79pt;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" strokecolor="#404040 [2429]" strokeweight=".5pt">
                <v:stroke startarrow="block" endarrow="block" joinstyle="miter"/>
              </v:shape>
            </w:pict>
          </mc:Fallback>
        </mc:AlternateContent>
      </w:r>
    </w:p>
    <w:p w:rsidR="006C448D" w:rsidRDefault="00F53CAF">
      <w:r w:rsidRPr="009A04B0">
        <w:rPr>
          <w:noProof/>
        </w:rPr>
        <mc:AlternateContent>
          <mc:Choice Requires="wps">
            <w:drawing>
              <wp:anchor distT="0" distB="0" distL="114300" distR="114300" simplePos="0" relativeHeight="251676672" behindDoc="0" locked="0" layoutInCell="1" allowOverlap="1" wp14:anchorId="6336926C" wp14:editId="3F9C159F">
                <wp:simplePos x="0" y="0"/>
                <wp:positionH relativeFrom="column">
                  <wp:posOffset>3321050</wp:posOffset>
                </wp:positionH>
                <wp:positionV relativeFrom="paragraph">
                  <wp:posOffset>159385</wp:posOffset>
                </wp:positionV>
                <wp:extent cx="806450" cy="0"/>
                <wp:effectExtent l="38100" t="76200" r="12700"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806450"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10CB" id="Straight Arrow Connector 14" o:spid="_x0000_s1026" type="#_x0000_t32" style="position:absolute;margin-left:261.5pt;margin-top:12.55pt;width:63.5pt;height: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" strokecolor="#404040 [2429]" strokeweight=".5pt">
                <v:stroke startarrow="block" endarrow="block" joinstyle="miter"/>
              </v:shape>
            </w:pict>
          </mc:Fallback>
        </mc:AlternateContent>
      </w:r>
      <w:r w:rsidRPr="009A04B0">
        <w:rPr>
          <w:noProof/>
        </w:rPr>
        <mc:AlternateContent>
          <mc:Choice Requires="wps">
            <w:drawing>
              <wp:anchor distT="0" distB="0" distL="114300" distR="114300" simplePos="0" relativeHeight="251677696" behindDoc="0" locked="0" layoutInCell="1" allowOverlap="1" wp14:anchorId="40FB9E13" wp14:editId="0FEC19DE">
                <wp:simplePos x="0" y="0"/>
                <wp:positionH relativeFrom="column">
                  <wp:posOffset>3321050</wp:posOffset>
                </wp:positionH>
                <wp:positionV relativeFrom="paragraph">
                  <wp:posOffset>280670</wp:posOffset>
                </wp:positionV>
                <wp:extent cx="812800" cy="336550"/>
                <wp:effectExtent l="38100" t="38100" r="63500" b="63500"/>
                <wp:wrapNone/>
                <wp:docPr id="15" name="Straight Arrow Connector 15"/>
                <wp:cNvGraphicFramePr/>
                <a:graphic xmlns:a="http://schemas.openxmlformats.org/drawingml/2006/main">
                  <a:graphicData uri="http://schemas.microsoft.com/office/word/2010/wordprocessingShape">
                    <wps:wsp>
                      <wps:cNvCnPr/>
                      <wps:spPr>
                        <a:xfrm flipH="1" flipV="1">
                          <a:off x="0" y="0"/>
                          <a:ext cx="812800" cy="33655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FAB6" id="Straight Arrow Connector 15" o:spid="_x0000_s1026" type="#_x0000_t32" style="position:absolute;margin-left:261.5pt;margin-top:22.1pt;width:64pt;height:26.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" strokecolor="#404040 [2429]" strokeweight=".5pt">
                <v:stroke startarrow="block" endarrow="block" joinstyle="miter"/>
              </v:shape>
            </w:pict>
          </mc:Fallback>
        </mc:AlternateContent>
      </w:r>
      <w:r w:rsidR="009A04B0">
        <w:rPr>
          <w:noProof/>
        </w:rPr>
        <mc:AlternateContent>
          <mc:Choice Requires="wps">
            <w:drawing>
              <wp:anchor distT="0" distB="0" distL="114300" distR="114300" simplePos="0" relativeHeight="251679744" behindDoc="0" locked="0" layoutInCell="1" allowOverlap="1" wp14:anchorId="6D8BDDCB" wp14:editId="29C898B4">
                <wp:simplePos x="0" y="0"/>
                <wp:positionH relativeFrom="column">
                  <wp:posOffset>4133850</wp:posOffset>
                </wp:positionH>
                <wp:positionV relativeFrom="paragraph">
                  <wp:posOffset>33020</wp:posOffset>
                </wp:positionV>
                <wp:extent cx="552450" cy="279400"/>
                <wp:effectExtent l="0" t="0" r="19050" b="25400"/>
                <wp:wrapNone/>
                <wp:docPr id="16" name="Flowchart: Process 16"/>
                <wp:cNvGraphicFramePr/>
                <a:graphic xmlns:a="http://schemas.openxmlformats.org/drawingml/2006/main">
                  <a:graphicData uri="http://schemas.microsoft.com/office/word/2010/wordprocessingShape">
                    <wps:wsp>
                      <wps:cNvSpPr/>
                      <wps:spPr>
                        <a:xfrm>
                          <a:off x="0" y="0"/>
                          <a:ext cx="55245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9A04B0">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BDDCB" id="Flowchart: Process 16" o:spid="_x0000_s1033" type="#_x0000_t109" style="position:absolute;margin-left:325.5pt;margin-top:2.6pt;width:43.5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" fillcolor="white [3212]" strokecolor="#1f3763 [1604]" strokeweight="1pt">
                <v:textbox>
                  <w:txbxContent>
                    <w:p w:rsidR="00B91411" w:rsidRPr="006C448D" w:rsidRDefault="00B91411" w:rsidP="009A04B0">
                      <w:pPr>
                        <w:jc w:val="center"/>
                        <w:rPr>
                          <w:color w:val="000000" w:themeColor="text1"/>
                        </w:rPr>
                      </w:pPr>
                      <w:r>
                        <w:rPr>
                          <w:color w:val="000000" w:themeColor="text1"/>
                        </w:rPr>
                        <w:t>User</w:t>
                      </w:r>
                    </w:p>
                  </w:txbxContent>
                </v:textbox>
              </v:shape>
            </w:pict>
          </mc:Fallback>
        </mc:AlternateContent>
      </w:r>
      <w:r w:rsidR="009A04B0">
        <w:rPr>
          <w:noProof/>
        </w:rPr>
        <mc:AlternateContent>
          <mc:Choice Requires="wps">
            <w:drawing>
              <wp:anchor distT="0" distB="0" distL="114300" distR="114300" simplePos="0" relativeHeight="251670528" behindDoc="0" locked="0" layoutInCell="1" allowOverlap="1" wp14:anchorId="470B410E" wp14:editId="15CB99AB">
                <wp:simplePos x="0" y="0"/>
                <wp:positionH relativeFrom="column">
                  <wp:posOffset>1282700</wp:posOffset>
                </wp:positionH>
                <wp:positionV relativeFrom="paragraph">
                  <wp:posOffset>261620</wp:posOffset>
                </wp:positionV>
                <wp:extent cx="1003300" cy="342900"/>
                <wp:effectExtent l="0" t="38100" r="63500" b="76200"/>
                <wp:wrapNone/>
                <wp:docPr id="9" name="Straight Arrow Connector 9"/>
                <wp:cNvGraphicFramePr/>
                <a:graphic xmlns:a="http://schemas.openxmlformats.org/drawingml/2006/main">
                  <a:graphicData uri="http://schemas.microsoft.com/office/word/2010/wordprocessingShape">
                    <wps:wsp>
                      <wps:cNvCnPr/>
                      <wps:spPr>
                        <a:xfrm flipV="1">
                          <a:off x="0" y="0"/>
                          <a:ext cx="1003300" cy="34290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60FD9" id="Straight Arrow Connector 9" o:spid="_x0000_s1026" type="#_x0000_t32" style="position:absolute;margin-left:101pt;margin-top:20.6pt;width:79pt;height:27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" strokecolor="#404040 [2429]" strokeweight=".5pt">
                <v:stroke startarrow="block" endarrow="block" joinstyle="miter"/>
              </v:shape>
            </w:pict>
          </mc:Fallback>
        </mc:AlternateContent>
      </w:r>
      <w:r w:rsidR="009A04B0">
        <w:rPr>
          <w:noProof/>
        </w:rPr>
        <mc:AlternateContent>
          <mc:Choice Requires="wps">
            <w:drawing>
              <wp:anchor distT="0" distB="0" distL="114300" distR="114300" simplePos="0" relativeHeight="251668480" behindDoc="0" locked="0" layoutInCell="1" allowOverlap="1" wp14:anchorId="6918864F" wp14:editId="6CE56401">
                <wp:simplePos x="0" y="0"/>
                <wp:positionH relativeFrom="column">
                  <wp:posOffset>1282700</wp:posOffset>
                </wp:positionH>
                <wp:positionV relativeFrom="paragraph">
                  <wp:posOffset>160020</wp:posOffset>
                </wp:positionV>
                <wp:extent cx="996950" cy="0"/>
                <wp:effectExtent l="3810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996950"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A5F0C" id="Straight Arrow Connector 8" o:spid="_x0000_s1026" type="#_x0000_t32" style="position:absolute;margin-left:101pt;margin-top:12.6pt;width:7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" strokecolor="#404040 [2429]" strokeweight=".5pt">
                <v:stroke startarrow="block" endarrow="block" joinstyle="miter"/>
              </v:shape>
            </w:pict>
          </mc:Fallback>
        </mc:AlternateContent>
      </w:r>
      <w:r w:rsidR="009A04B0">
        <w:rPr>
          <w:noProof/>
        </w:rPr>
        <mc:AlternateContent>
          <mc:Choice Requires="wps">
            <w:drawing>
              <wp:anchor distT="0" distB="0" distL="114300" distR="114300" simplePos="0" relativeHeight="251663360" behindDoc="0" locked="0" layoutInCell="1" allowOverlap="1" wp14:anchorId="560E5508" wp14:editId="7EE0FB3B">
                <wp:simplePos x="0" y="0"/>
                <wp:positionH relativeFrom="column">
                  <wp:posOffset>222250</wp:posOffset>
                </wp:positionH>
                <wp:positionV relativeFrom="paragraph">
                  <wp:posOffset>12700</wp:posOffset>
                </wp:positionV>
                <wp:extent cx="1054100" cy="279400"/>
                <wp:effectExtent l="0" t="0" r="12700" b="25400"/>
                <wp:wrapNone/>
                <wp:docPr id="5" name="Flowchart: Process 5"/>
                <wp:cNvGraphicFramePr/>
                <a:graphic xmlns:a="http://schemas.openxmlformats.org/drawingml/2006/main">
                  <a:graphicData uri="http://schemas.microsoft.com/office/word/2010/wordprocessingShape">
                    <wps:wsp>
                      <wps:cNvSpPr/>
                      <wps:spPr>
                        <a:xfrm>
                          <a:off x="0" y="0"/>
                          <a:ext cx="105410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9A04B0">
                            <w:pPr>
                              <w:jc w:val="center"/>
                              <w:rPr>
                                <w:color w:val="000000" w:themeColor="text1"/>
                              </w:rPr>
                            </w:pPr>
                            <w:proofErr w:type="spellStart"/>
                            <w:r>
                              <w:rPr>
                                <w:color w:val="000000" w:themeColor="text1"/>
                              </w:rPr>
                              <w:t>R</w:t>
                            </w:r>
                            <w:r w:rsidRPr="006C448D">
                              <w:rPr>
                                <w:color w:val="000000" w:themeColor="text1"/>
                              </w:rPr>
                              <w:t>Pi</w:t>
                            </w:r>
                            <w:proofErr w:type="spellEnd"/>
                            <w:r w:rsidRPr="006C448D">
                              <w:rPr>
                                <w:color w:val="000000" w:themeColor="text1"/>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5508" id="Flowchart: Process 5" o:spid="_x0000_s1034" type="#_x0000_t109" style="position:absolute;margin-left:17.5pt;margin-top:1pt;width:83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" fillcolor="white [3212]" strokecolor="#1f3763 [1604]" strokeweight="1pt">
                <v:textbox>
                  <w:txbxContent>
                    <w:p w:rsidR="00B91411" w:rsidRPr="006C448D" w:rsidRDefault="00B91411" w:rsidP="009A04B0">
                      <w:pPr>
                        <w:jc w:val="center"/>
                        <w:rPr>
                          <w:color w:val="000000" w:themeColor="text1"/>
                        </w:rPr>
                      </w:pPr>
                      <w:proofErr w:type="spellStart"/>
                      <w:r>
                        <w:rPr>
                          <w:color w:val="000000" w:themeColor="text1"/>
                        </w:rPr>
                        <w:t>R</w:t>
                      </w:r>
                      <w:r w:rsidRPr="006C448D">
                        <w:rPr>
                          <w:color w:val="000000" w:themeColor="text1"/>
                        </w:rPr>
                        <w:t>Pi</w:t>
                      </w:r>
                      <w:proofErr w:type="spellEnd"/>
                      <w:r w:rsidRPr="006C448D">
                        <w:rPr>
                          <w:color w:val="000000" w:themeColor="text1"/>
                        </w:rPr>
                        <w:t xml:space="preserve"> Controller</w:t>
                      </w:r>
                    </w:p>
                  </w:txbxContent>
                </v:textbox>
              </v:shape>
            </w:pict>
          </mc:Fallback>
        </mc:AlternateContent>
      </w:r>
    </w:p>
    <w:p w:rsidR="003E558E" w:rsidRDefault="00F53CAF" w:rsidP="006C448D">
      <w:r>
        <w:rPr>
          <w:noProof/>
        </w:rPr>
        <mc:AlternateContent>
          <mc:Choice Requires="wps">
            <w:drawing>
              <wp:anchor distT="0" distB="0" distL="114300" distR="114300" simplePos="0" relativeHeight="251681792" behindDoc="0" locked="0" layoutInCell="1" allowOverlap="1" wp14:anchorId="698C1C21" wp14:editId="3F2001DE">
                <wp:simplePos x="0" y="0"/>
                <wp:positionH relativeFrom="column">
                  <wp:posOffset>4140200</wp:posOffset>
                </wp:positionH>
                <wp:positionV relativeFrom="paragraph">
                  <wp:posOffset>178435</wp:posOffset>
                </wp:positionV>
                <wp:extent cx="552450" cy="279400"/>
                <wp:effectExtent l="0" t="0" r="19050" b="25400"/>
                <wp:wrapNone/>
                <wp:docPr id="17" name="Flowchart: Process 17"/>
                <wp:cNvGraphicFramePr/>
                <a:graphic xmlns:a="http://schemas.openxmlformats.org/drawingml/2006/main">
                  <a:graphicData uri="http://schemas.microsoft.com/office/word/2010/wordprocessingShape">
                    <wps:wsp>
                      <wps:cNvSpPr/>
                      <wps:spPr>
                        <a:xfrm>
                          <a:off x="0" y="0"/>
                          <a:ext cx="55245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9A04B0">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C1C21" id="Flowchart: Process 17" o:spid="_x0000_s1035" type="#_x0000_t109" style="position:absolute;margin-left:326pt;margin-top:14.05pt;width:43.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" fillcolor="white [3212]" strokecolor="#1f3763 [1604]" strokeweight="1pt">
                <v:textbox>
                  <w:txbxContent>
                    <w:p w:rsidR="00B91411" w:rsidRPr="006C448D" w:rsidRDefault="00B91411" w:rsidP="009A04B0">
                      <w:pPr>
                        <w:jc w:val="center"/>
                        <w:rPr>
                          <w:color w:val="000000" w:themeColor="text1"/>
                        </w:rPr>
                      </w:pPr>
                      <w:r>
                        <w:rPr>
                          <w:color w:val="000000" w:themeColor="text1"/>
                        </w:rPr>
                        <w:t>User</w:t>
                      </w:r>
                    </w:p>
                  </w:txbxContent>
                </v:textbox>
              </v:shape>
            </w:pict>
          </mc:Fallback>
        </mc:AlternateContent>
      </w:r>
      <w:r w:rsidR="003E558E">
        <w:rPr>
          <w:noProof/>
        </w:rPr>
        <mc:AlternateContent>
          <mc:Choice Requires="wps">
            <w:drawing>
              <wp:anchor distT="0" distB="0" distL="114300" distR="114300" simplePos="0" relativeHeight="251683840" behindDoc="0" locked="0" layoutInCell="1" allowOverlap="1" wp14:anchorId="0CE40B1E" wp14:editId="238B386B">
                <wp:simplePos x="0" y="0"/>
                <wp:positionH relativeFrom="column">
                  <wp:posOffset>2311400</wp:posOffset>
                </wp:positionH>
                <wp:positionV relativeFrom="paragraph">
                  <wp:posOffset>800735</wp:posOffset>
                </wp:positionV>
                <wp:extent cx="1060450" cy="279400"/>
                <wp:effectExtent l="0" t="0" r="25400" b="25400"/>
                <wp:wrapNone/>
                <wp:docPr id="18" name="Flowchart: Process 18"/>
                <wp:cNvGraphicFramePr/>
                <a:graphic xmlns:a="http://schemas.openxmlformats.org/drawingml/2006/main">
                  <a:graphicData uri="http://schemas.microsoft.com/office/word/2010/wordprocessingShape">
                    <wps:wsp>
                      <wps:cNvSpPr/>
                      <wps:spPr>
                        <a:xfrm>
                          <a:off x="0" y="0"/>
                          <a:ext cx="106045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9A04B0">
                            <w:pPr>
                              <w:jc w:val="center"/>
                              <w:rPr>
                                <w:color w:val="000000" w:themeColor="text1"/>
                              </w:rPr>
                            </w:pPr>
                            <w:r>
                              <w:rPr>
                                <w:color w:val="000000" w:themeColor="text1"/>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40B1E" id="Flowchart: Process 18" o:spid="_x0000_s1036" type="#_x0000_t109" style="position:absolute;margin-left:182pt;margin-top:63.05pt;width:83.5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" fillcolor="white [3212]" strokecolor="#1f3763 [1604]" strokeweight="1pt">
                <v:textbox>
                  <w:txbxContent>
                    <w:p w:rsidR="00B91411" w:rsidRPr="006C448D" w:rsidRDefault="00B91411" w:rsidP="009A04B0">
                      <w:pPr>
                        <w:jc w:val="center"/>
                        <w:rPr>
                          <w:color w:val="000000" w:themeColor="text1"/>
                        </w:rPr>
                      </w:pPr>
                      <w:r>
                        <w:rPr>
                          <w:color w:val="000000" w:themeColor="text1"/>
                        </w:rPr>
                        <w:t>Administrator</w:t>
                      </w:r>
                    </w:p>
                  </w:txbxContent>
                </v:textbox>
              </v:shape>
            </w:pict>
          </mc:Fallback>
        </mc:AlternateContent>
      </w:r>
      <w:r w:rsidR="003E558E">
        <w:rPr>
          <w:noProof/>
        </w:rPr>
        <mc:AlternateContent>
          <mc:Choice Requires="wps">
            <w:drawing>
              <wp:anchor distT="0" distB="0" distL="114300" distR="114300" simplePos="0" relativeHeight="251665408" behindDoc="0" locked="0" layoutInCell="1" allowOverlap="1" wp14:anchorId="560E5508" wp14:editId="7EE0FB3B">
                <wp:simplePos x="0" y="0"/>
                <wp:positionH relativeFrom="column">
                  <wp:posOffset>234950</wp:posOffset>
                </wp:positionH>
                <wp:positionV relativeFrom="paragraph">
                  <wp:posOffset>153035</wp:posOffset>
                </wp:positionV>
                <wp:extent cx="1054100" cy="279400"/>
                <wp:effectExtent l="0" t="0" r="12700" b="25400"/>
                <wp:wrapNone/>
                <wp:docPr id="6" name="Flowchart: Process 6"/>
                <wp:cNvGraphicFramePr/>
                <a:graphic xmlns:a="http://schemas.openxmlformats.org/drawingml/2006/main">
                  <a:graphicData uri="http://schemas.microsoft.com/office/word/2010/wordprocessingShape">
                    <wps:wsp>
                      <wps:cNvSpPr/>
                      <wps:spPr>
                        <a:xfrm>
                          <a:off x="0" y="0"/>
                          <a:ext cx="1054100" cy="2794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411" w:rsidRPr="006C448D" w:rsidRDefault="00B91411" w:rsidP="009A04B0">
                            <w:pPr>
                              <w:jc w:val="center"/>
                              <w:rPr>
                                <w:color w:val="000000" w:themeColor="text1"/>
                              </w:rPr>
                            </w:pPr>
                            <w:proofErr w:type="spellStart"/>
                            <w:r>
                              <w:rPr>
                                <w:color w:val="000000" w:themeColor="text1"/>
                              </w:rPr>
                              <w:t>R</w:t>
                            </w:r>
                            <w:r w:rsidRPr="006C448D">
                              <w:rPr>
                                <w:color w:val="000000" w:themeColor="text1"/>
                              </w:rPr>
                              <w:t>Pi</w:t>
                            </w:r>
                            <w:proofErr w:type="spellEnd"/>
                            <w:r w:rsidRPr="006C448D">
                              <w:rPr>
                                <w:color w:val="000000" w:themeColor="text1"/>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5508" id="Flowchart: Process 6" o:spid="_x0000_s1037" type="#_x0000_t109" style="position:absolute;margin-left:18.5pt;margin-top:12.05pt;width:83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" fillcolor="white [3212]" strokecolor="#1f3763 [1604]" strokeweight="1pt">
                <v:textbox>
                  <w:txbxContent>
                    <w:p w:rsidR="00B91411" w:rsidRPr="006C448D" w:rsidRDefault="00B91411" w:rsidP="009A04B0">
                      <w:pPr>
                        <w:jc w:val="center"/>
                        <w:rPr>
                          <w:color w:val="000000" w:themeColor="text1"/>
                        </w:rPr>
                      </w:pPr>
                      <w:proofErr w:type="spellStart"/>
                      <w:r>
                        <w:rPr>
                          <w:color w:val="000000" w:themeColor="text1"/>
                        </w:rPr>
                        <w:t>R</w:t>
                      </w:r>
                      <w:r w:rsidRPr="006C448D">
                        <w:rPr>
                          <w:color w:val="000000" w:themeColor="text1"/>
                        </w:rPr>
                        <w:t>Pi</w:t>
                      </w:r>
                      <w:proofErr w:type="spellEnd"/>
                      <w:r w:rsidRPr="006C448D">
                        <w:rPr>
                          <w:color w:val="000000" w:themeColor="text1"/>
                        </w:rPr>
                        <w:t xml:space="preserve"> Controller</w:t>
                      </w:r>
                    </w:p>
                  </w:txbxContent>
                </v:textbox>
              </v:shape>
            </w:pict>
          </mc:Fallback>
        </mc:AlternateContent>
      </w:r>
    </w:p>
    <w:p w:rsidR="003E558E" w:rsidRDefault="003E558E" w:rsidP="006C448D">
      <w:r>
        <w:rPr>
          <w:noProof/>
        </w:rPr>
        <mc:AlternateContent>
          <mc:Choice Requires="wps">
            <w:drawing>
              <wp:anchor distT="0" distB="0" distL="114300" distR="114300" simplePos="0" relativeHeight="251687936" behindDoc="0" locked="0" layoutInCell="1" allowOverlap="1" wp14:anchorId="20DBBD36" wp14:editId="28F67A9D">
                <wp:simplePos x="0" y="0"/>
                <wp:positionH relativeFrom="column">
                  <wp:posOffset>2762250</wp:posOffset>
                </wp:positionH>
                <wp:positionV relativeFrom="paragraph">
                  <wp:posOffset>126365</wp:posOffset>
                </wp:positionV>
                <wp:extent cx="717550" cy="323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17550" cy="323850"/>
                        </a:xfrm>
                        <a:prstGeom prst="rect">
                          <a:avLst/>
                        </a:prstGeom>
                        <a:noFill/>
                        <a:ln w="6350">
                          <a:noFill/>
                        </a:ln>
                      </wps:spPr>
                      <wps:txbx>
                        <w:txbxContent>
                          <w:p w:rsidR="00B91411" w:rsidRPr="00BE47EF" w:rsidRDefault="00B91411" w:rsidP="009A04B0">
                            <w:pPr>
                              <w:rPr>
                                <w:b/>
                                <w:color w:val="000000" w:themeColor="text1"/>
                              </w:rPr>
                            </w:pPr>
                            <w:r w:rsidRPr="00BE47EF">
                              <w:rPr>
                                <w:b/>
                                <w:color w:val="000000" w:themeColor="text1"/>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BD36" id="Text Box 20" o:spid="_x0000_s1038" type="#_x0000_t202" style="position:absolute;margin-left:217.5pt;margin-top:9.95pt;width:56.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" filled="f" stroked="f" strokeweight=".5pt">
                <v:textbox>
                  <w:txbxContent>
                    <w:p w:rsidR="00B91411" w:rsidRPr="00BE47EF" w:rsidRDefault="00B91411" w:rsidP="009A04B0">
                      <w:pPr>
                        <w:rPr>
                          <w:b/>
                          <w:color w:val="000000" w:themeColor="text1"/>
                        </w:rPr>
                      </w:pPr>
                      <w:r w:rsidRPr="00BE47EF">
                        <w:rPr>
                          <w:b/>
                          <w:color w:val="000000" w:themeColor="text1"/>
                        </w:rPr>
                        <w:t>Internet</w:t>
                      </w:r>
                    </w:p>
                  </w:txbxContent>
                </v:textbox>
              </v:shape>
            </w:pict>
          </mc:Fallback>
        </mc:AlternateContent>
      </w:r>
      <w:r w:rsidRPr="009A04B0">
        <w:rPr>
          <w:noProof/>
        </w:rPr>
        <mc:AlternateContent>
          <mc:Choice Requires="wps">
            <w:drawing>
              <wp:anchor distT="0" distB="0" distL="114300" distR="114300" simplePos="0" relativeHeight="251689984" behindDoc="0" locked="0" layoutInCell="1" allowOverlap="1" wp14:anchorId="322FA453" wp14:editId="68BFDC1E">
                <wp:simplePos x="0" y="0"/>
                <wp:positionH relativeFrom="column">
                  <wp:posOffset>2786380</wp:posOffset>
                </wp:positionH>
                <wp:positionV relativeFrom="paragraph">
                  <wp:posOffset>6985</wp:posOffset>
                </wp:positionV>
                <wp:extent cx="0" cy="501650"/>
                <wp:effectExtent l="76200" t="38100" r="57150" b="50800"/>
                <wp:wrapNone/>
                <wp:docPr id="21" name="Straight Arrow Connector 21"/>
                <wp:cNvGraphicFramePr/>
                <a:graphic xmlns:a="http://schemas.openxmlformats.org/drawingml/2006/main">
                  <a:graphicData uri="http://schemas.microsoft.com/office/word/2010/wordprocessingShape">
                    <wps:wsp>
                      <wps:cNvCnPr/>
                      <wps:spPr>
                        <a:xfrm flipV="1">
                          <a:off x="0" y="0"/>
                          <a:ext cx="0" cy="50165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6A4E7" id="Straight Arrow Connector 21" o:spid="_x0000_s1026" type="#_x0000_t32" style="position:absolute;margin-left:219.4pt;margin-top:.55pt;width:0;height:3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" strokecolor="#404040 [2429]" strokeweight=".5pt">
                <v:stroke startarrow="block" endarrow="block" joinstyle="miter"/>
              </v:shape>
            </w:pict>
          </mc:Fallback>
        </mc:AlternateContent>
      </w:r>
    </w:p>
    <w:p w:rsidR="003E558E" w:rsidRDefault="003E558E" w:rsidP="006C448D"/>
    <w:p w:rsidR="003E558E" w:rsidRDefault="003E558E" w:rsidP="006C448D"/>
    <w:p w:rsidR="003E558E" w:rsidRDefault="003E558E" w:rsidP="006C448D"/>
    <w:p w:rsidR="003E558E" w:rsidRDefault="00477586" w:rsidP="006C448D">
      <w:proofErr w:type="spellStart"/>
      <w:r>
        <w:rPr>
          <w:u w:val="single"/>
        </w:rPr>
        <w:t>RP</w:t>
      </w:r>
      <w:r w:rsidR="003E558E" w:rsidRPr="003E558E">
        <w:rPr>
          <w:u w:val="single"/>
        </w:rPr>
        <w:t>i</w:t>
      </w:r>
      <w:proofErr w:type="spellEnd"/>
      <w:r w:rsidR="003E558E" w:rsidRPr="003E558E">
        <w:rPr>
          <w:u w:val="single"/>
        </w:rPr>
        <w:t xml:space="preserve"> Controller</w:t>
      </w:r>
      <w:r w:rsidR="009F3D8A">
        <w:rPr>
          <w:u w:val="single"/>
        </w:rPr>
        <w:t>s</w:t>
      </w:r>
      <w:r w:rsidR="003E558E">
        <w:t xml:space="preserve">: </w:t>
      </w:r>
    </w:p>
    <w:p w:rsidR="006A3D20" w:rsidRDefault="00B51951" w:rsidP="006A3D20">
      <w:r w:rsidRPr="00B51951">
        <w:t>Raspberry Pi</w:t>
      </w:r>
      <w:r>
        <w:t xml:space="preserve"> 3</w:t>
      </w:r>
      <w:r w:rsidR="001157D3">
        <w:t xml:space="preserve"> </w:t>
      </w:r>
      <w:r w:rsidRPr="00B51951">
        <w:t>is a single-board computer</w:t>
      </w:r>
      <w:r>
        <w:t xml:space="preserve"> (</w:t>
      </w:r>
      <w:hyperlink r:id="rId8" w:history="1">
        <w:r w:rsidR="0047483F" w:rsidRPr="00904F58">
          <w:rPr>
            <w:rStyle w:val="Hyperlink"/>
          </w:rPr>
          <w:t>https://www.raspberrypi.org/</w:t>
        </w:r>
      </w:hyperlink>
      <w:r>
        <w:t>)</w:t>
      </w:r>
      <w:r w:rsidR="0047483F">
        <w:t xml:space="preserve"> and the operation system used for this project is Raspbian J</w:t>
      </w:r>
      <w:r w:rsidR="0047483F" w:rsidRPr="00692809">
        <w:t>essie</w:t>
      </w:r>
      <w:r w:rsidR="0047483F">
        <w:rPr>
          <w:rStyle w:val="FootnoteReference"/>
        </w:rPr>
        <w:footnoteReference w:id="1"/>
      </w:r>
      <w:r w:rsidR="0047483F" w:rsidRPr="00692809">
        <w:t xml:space="preserve"> </w:t>
      </w:r>
      <w:r w:rsidR="0047483F">
        <w:t>with PIXEL</w:t>
      </w:r>
      <w:r w:rsidR="0047483F">
        <w:rPr>
          <w:rStyle w:val="FootnoteReference"/>
        </w:rPr>
        <w:footnoteReference w:id="2"/>
      </w:r>
      <w:r w:rsidR="0047483F">
        <w:t xml:space="preserve">. </w:t>
      </w:r>
      <w:r w:rsidR="001157D3">
        <w:t>In this project,</w:t>
      </w:r>
      <w:r w:rsidRPr="00B51951">
        <w:t xml:space="preserve"> </w:t>
      </w:r>
      <w:r w:rsidR="00A34203" w:rsidRPr="00B51951">
        <w:t>Raspberry Pi</w:t>
      </w:r>
      <w:r w:rsidR="00A34203">
        <w:t xml:space="preserve"> 3 </w:t>
      </w:r>
      <w:r w:rsidR="001157D3">
        <w:t xml:space="preserve">is </w:t>
      </w:r>
      <w:r w:rsidR="00A34203">
        <w:t xml:space="preserve">integrated with sensors and actuators to </w:t>
      </w:r>
      <w:r w:rsidR="001C3F7B">
        <w:t xml:space="preserve">form a </w:t>
      </w:r>
      <w:proofErr w:type="spellStart"/>
      <w:r w:rsidR="001C3F7B">
        <w:t>RPi</w:t>
      </w:r>
      <w:proofErr w:type="spellEnd"/>
      <w:r w:rsidR="001C3F7B">
        <w:t xml:space="preserve"> controller</w:t>
      </w:r>
      <w:r w:rsidR="0047483F">
        <w:t>, which</w:t>
      </w:r>
      <w:r w:rsidR="001C3F7B">
        <w:t xml:space="preserve"> </w:t>
      </w:r>
      <w:r w:rsidR="0047483F">
        <w:t>is</w:t>
      </w:r>
      <w:r w:rsidR="001C3F7B">
        <w:t xml:space="preserve"> used to </w:t>
      </w:r>
      <w:proofErr w:type="gramStart"/>
      <w:r w:rsidR="0047483F">
        <w:t>monitor</w:t>
      </w:r>
      <w:proofErr w:type="gramEnd"/>
      <w:r w:rsidR="0047483F">
        <w:t xml:space="preserve"> and control</w:t>
      </w:r>
      <w:r w:rsidR="001C3F7B">
        <w:t xml:space="preserve"> </w:t>
      </w:r>
      <w:r w:rsidR="00A73C39">
        <w:t>mechanical</w:t>
      </w:r>
      <w:r w:rsidR="007D4FC8">
        <w:t xml:space="preserve"> </w:t>
      </w:r>
      <w:r w:rsidR="001157D3">
        <w:t>systems</w:t>
      </w:r>
      <w:r w:rsidR="007D4FC8">
        <w:t xml:space="preserve"> </w:t>
      </w:r>
      <w:r w:rsidR="0047483F">
        <w:t>installed in buildings</w:t>
      </w:r>
      <w:r w:rsidR="007D4FC8">
        <w:t xml:space="preserve">. </w:t>
      </w:r>
      <w:r w:rsidR="006A3D20">
        <w:t xml:space="preserve">There will be up to 1000 </w:t>
      </w:r>
      <w:proofErr w:type="spellStart"/>
      <w:r w:rsidR="006A3D20">
        <w:t>RPi</w:t>
      </w:r>
      <w:proofErr w:type="spellEnd"/>
      <w:r w:rsidR="006A3D20">
        <w:t xml:space="preserve"> controllers connected to the online database.</w:t>
      </w:r>
    </w:p>
    <w:p w:rsidR="007D4FC8" w:rsidRDefault="0047483F" w:rsidP="009F3D8A">
      <w:proofErr w:type="spellStart"/>
      <w:r>
        <w:t>RPi</w:t>
      </w:r>
      <w:proofErr w:type="spellEnd"/>
      <w:r>
        <w:t xml:space="preserve"> controllers monitor mechanical system operation by measuring various </w:t>
      </w:r>
      <w:r w:rsidRPr="00B10F52">
        <w:rPr>
          <w:b/>
        </w:rPr>
        <w:t>system o</w:t>
      </w:r>
      <w:r w:rsidR="007D4FC8" w:rsidRPr="00B10F52">
        <w:rPr>
          <w:b/>
        </w:rPr>
        <w:t>peration</w:t>
      </w:r>
      <w:r w:rsidR="001B0A9A" w:rsidRPr="00B10F52">
        <w:rPr>
          <w:b/>
        </w:rPr>
        <w:t>al</w:t>
      </w:r>
      <w:r w:rsidR="007D4FC8" w:rsidRPr="00B10F52">
        <w:rPr>
          <w:b/>
        </w:rPr>
        <w:t xml:space="preserve"> status</w:t>
      </w:r>
      <w:r>
        <w:t>,</w:t>
      </w:r>
      <w:r w:rsidR="007D4FC8">
        <w:t xml:space="preserve"> includ</w:t>
      </w:r>
      <w:r>
        <w:t>ing</w:t>
      </w:r>
      <w:r w:rsidR="00BC70DD">
        <w:t xml:space="preserve"> </w:t>
      </w:r>
      <w:r w:rsidR="007D4FC8">
        <w:t>temperatu</w:t>
      </w:r>
      <w:r w:rsidR="00CD659C">
        <w:t>re, flow, current, pressure,</w:t>
      </w:r>
      <w:r w:rsidR="007D4FC8">
        <w:t xml:space="preserve"> </w:t>
      </w:r>
      <w:r w:rsidR="00BC70DD">
        <w:t xml:space="preserve">and </w:t>
      </w:r>
      <w:r w:rsidR="007D4FC8">
        <w:t xml:space="preserve">relay </w:t>
      </w:r>
      <w:r w:rsidR="0080038E">
        <w:t>state</w:t>
      </w:r>
      <w:r w:rsidR="00A73C39">
        <w:t xml:space="preserve">. Time interval </w:t>
      </w:r>
      <w:r w:rsidR="002629B7">
        <w:t>of</w:t>
      </w:r>
      <w:r w:rsidR="00A73C39">
        <w:t xml:space="preserve"> measurement is usually 1</w:t>
      </w:r>
      <w:r w:rsidR="0080038E">
        <w:t>0 seconds</w:t>
      </w:r>
      <w:r w:rsidR="00BC70DD">
        <w:t>.</w:t>
      </w:r>
      <w:r w:rsidR="00A73C39">
        <w:t xml:space="preserve"> </w:t>
      </w:r>
      <w:r w:rsidR="00BC70DD">
        <w:t>However,</w:t>
      </w:r>
      <w:r w:rsidR="00A73C39">
        <w:t xml:space="preserve"> it </w:t>
      </w:r>
      <w:r w:rsidR="0080038E">
        <w:t xml:space="preserve">may </w:t>
      </w:r>
      <w:r w:rsidR="00A73C39">
        <w:t xml:space="preserve">be changed </w:t>
      </w:r>
      <w:r w:rsidR="0080038E">
        <w:t>to different values based on application requirements</w:t>
      </w:r>
      <w:r w:rsidR="00A73C39">
        <w:t xml:space="preserve">. </w:t>
      </w:r>
      <w:r w:rsidR="00BC70DD">
        <w:t>M</w:t>
      </w:r>
      <w:r w:rsidR="001B0A9A">
        <w:t>easured</w:t>
      </w:r>
      <w:r w:rsidR="0080038E">
        <w:t xml:space="preserve"> system</w:t>
      </w:r>
      <w:r w:rsidR="001B0A9A">
        <w:t xml:space="preserve"> </w:t>
      </w:r>
      <w:r w:rsidR="002629B7">
        <w:t>o</w:t>
      </w:r>
      <w:r w:rsidR="002629B7" w:rsidRPr="002629B7">
        <w:t xml:space="preserve">perational status </w:t>
      </w:r>
      <w:r w:rsidR="001B0A9A">
        <w:t xml:space="preserve">is saved to a local file and sent to the online database. </w:t>
      </w:r>
      <w:proofErr w:type="spellStart"/>
      <w:r w:rsidR="001B0A9A">
        <w:t>RPi</w:t>
      </w:r>
      <w:proofErr w:type="spellEnd"/>
      <w:r w:rsidR="001B0A9A">
        <w:t xml:space="preserve"> controllers may </w:t>
      </w:r>
      <w:r w:rsidR="00334556">
        <w:t>be equipped with</w:t>
      </w:r>
      <w:r w:rsidR="001B0A9A">
        <w:t xml:space="preserve"> a webcam to take pictures of the </w:t>
      </w:r>
      <w:r w:rsidR="00334556">
        <w:t>mechanical system</w:t>
      </w:r>
      <w:r w:rsidR="001B0A9A">
        <w:t xml:space="preserve">. </w:t>
      </w:r>
      <w:r w:rsidR="00334556">
        <w:t>A r</w:t>
      </w:r>
      <w:r w:rsidR="00C66731">
        <w:t xml:space="preserve">eal-time picture </w:t>
      </w:r>
      <w:r w:rsidR="00334556">
        <w:t>is</w:t>
      </w:r>
      <w:r w:rsidR="00C66731">
        <w:t xml:space="preserve"> token and sent to the online database when </w:t>
      </w:r>
      <w:r w:rsidR="00334556">
        <w:t xml:space="preserve">it is </w:t>
      </w:r>
      <w:r w:rsidR="00C66731">
        <w:t xml:space="preserve">requested by users or the administrator. </w:t>
      </w:r>
    </w:p>
    <w:p w:rsidR="001B0A9A" w:rsidRDefault="00E87F24" w:rsidP="009F3D8A">
      <w:proofErr w:type="spellStart"/>
      <w:r>
        <w:t>RPi</w:t>
      </w:r>
      <w:proofErr w:type="spellEnd"/>
      <w:r>
        <w:t xml:space="preserve"> controllers perform an</w:t>
      </w:r>
      <w:r w:rsidR="001B0A9A">
        <w:t xml:space="preserve"> </w:t>
      </w:r>
      <w:r>
        <w:t>optimization</w:t>
      </w:r>
      <w:r w:rsidR="001B0A9A">
        <w:t xml:space="preserve"> </w:t>
      </w:r>
      <w:r>
        <w:t>calculation to</w:t>
      </w:r>
      <w:r w:rsidR="001B0A9A">
        <w:t xml:space="preserve"> determine operation schedule </w:t>
      </w:r>
      <w:r>
        <w:t xml:space="preserve">of the mechanical system. The optimization is </w:t>
      </w:r>
      <w:r w:rsidR="001B0A9A">
        <w:t xml:space="preserve">based on </w:t>
      </w:r>
      <w:r>
        <w:t>system</w:t>
      </w:r>
      <w:r w:rsidR="001B0A9A">
        <w:t xml:space="preserve"> </w:t>
      </w:r>
      <w:r w:rsidR="002629B7">
        <w:t>operational</w:t>
      </w:r>
      <w:r w:rsidR="001B0A9A">
        <w:t xml:space="preserve"> status </w:t>
      </w:r>
      <w:r w:rsidR="00B10F52">
        <w:t xml:space="preserve">measured by the </w:t>
      </w:r>
      <w:proofErr w:type="spellStart"/>
      <w:r w:rsidR="00B10F52">
        <w:t>RPi</w:t>
      </w:r>
      <w:proofErr w:type="spellEnd"/>
      <w:r w:rsidR="00B10F52">
        <w:t xml:space="preserve"> controller and </w:t>
      </w:r>
      <w:r w:rsidR="002629B7" w:rsidRPr="00B10F52">
        <w:rPr>
          <w:b/>
        </w:rPr>
        <w:t>optimization input parameters</w:t>
      </w:r>
      <w:r>
        <w:t xml:space="preserve"> obtained from </w:t>
      </w:r>
      <w:r w:rsidR="002629B7">
        <w:t xml:space="preserve">the online database. </w:t>
      </w:r>
      <w:r w:rsidR="00B10F52">
        <w:t xml:space="preserve">Users and the administrator set values of optimization input parameters. </w:t>
      </w:r>
      <w:proofErr w:type="spellStart"/>
      <w:r w:rsidR="002629B7">
        <w:t>RPi</w:t>
      </w:r>
      <w:proofErr w:type="spellEnd"/>
      <w:r w:rsidR="002629B7">
        <w:t xml:space="preserve"> controllers request for optimization input parameters from the online database </w:t>
      </w:r>
      <w:r w:rsidR="00187B2B">
        <w:t xml:space="preserve">after sending the </w:t>
      </w:r>
      <w:r w:rsidR="006A3D20">
        <w:t>system</w:t>
      </w:r>
      <w:r w:rsidR="00187B2B">
        <w:t xml:space="preserve"> operational status to the online database.</w:t>
      </w:r>
      <w:r w:rsidR="002629B7">
        <w:t xml:space="preserve"> </w:t>
      </w:r>
    </w:p>
    <w:p w:rsidR="008209EC" w:rsidRDefault="008209EC" w:rsidP="008209EC">
      <w:r>
        <w:rPr>
          <w:u w:val="single"/>
        </w:rPr>
        <w:t>Users</w:t>
      </w:r>
      <w:r>
        <w:t xml:space="preserve">: </w:t>
      </w:r>
    </w:p>
    <w:p w:rsidR="002433F8" w:rsidRDefault="00E67F0A" w:rsidP="00E67F0A">
      <w:r>
        <w:t xml:space="preserve">Users can log into the online database to </w:t>
      </w:r>
      <w:r w:rsidR="00515939">
        <w:t>view</w:t>
      </w:r>
      <w:r w:rsidR="00F11DB8">
        <w:t>/download</w:t>
      </w:r>
      <w:r w:rsidR="00515939">
        <w:t xml:space="preserve"> certain system operational status and change </w:t>
      </w:r>
      <w:r w:rsidR="00F11DB8">
        <w:t xml:space="preserve">values of </w:t>
      </w:r>
      <w:r w:rsidR="00515939">
        <w:t>certain optimization input parameters. The administrator determines the list of building mechanical systems</w:t>
      </w:r>
      <w:r w:rsidR="00F11DB8">
        <w:t xml:space="preserve"> and specific system operational status and optimization input parameters</w:t>
      </w:r>
      <w:r w:rsidR="00515939">
        <w:t xml:space="preserve"> that are accessible by each user.  </w:t>
      </w:r>
    </w:p>
    <w:p w:rsidR="003E558E" w:rsidRDefault="003E558E" w:rsidP="003E558E">
      <w:r>
        <w:rPr>
          <w:u w:val="single"/>
        </w:rPr>
        <w:lastRenderedPageBreak/>
        <w:t>Administrator</w:t>
      </w:r>
      <w:r>
        <w:t xml:space="preserve">: </w:t>
      </w:r>
    </w:p>
    <w:p w:rsidR="008209EC" w:rsidRDefault="00F11DB8" w:rsidP="003E558E">
      <w:r>
        <w:t>A</w:t>
      </w:r>
      <w:r w:rsidR="008209EC">
        <w:t xml:space="preserve">dministrator is a superuser </w:t>
      </w:r>
      <w:r w:rsidR="00BE1AD7">
        <w:t>with</w:t>
      </w:r>
      <w:r w:rsidR="008209EC">
        <w:t xml:space="preserve"> access </w:t>
      </w:r>
      <w:r w:rsidR="00BE1AD7">
        <w:t xml:space="preserve">to </w:t>
      </w:r>
      <w:r w:rsidR="008209EC">
        <w:t xml:space="preserve">all </w:t>
      </w:r>
      <w:proofErr w:type="spellStart"/>
      <w:r w:rsidR="00F76E9C">
        <w:t>RPi</w:t>
      </w:r>
      <w:proofErr w:type="spellEnd"/>
      <w:r w:rsidR="00F76E9C">
        <w:t xml:space="preserve"> controllers. </w:t>
      </w:r>
      <w:r>
        <w:t>A</w:t>
      </w:r>
      <w:r w:rsidR="00F76E9C">
        <w:t>dministrator can view</w:t>
      </w:r>
      <w:r>
        <w:t>, download</w:t>
      </w:r>
      <w:r w:rsidR="00BE1AD7">
        <w:t>,</w:t>
      </w:r>
      <w:r w:rsidR="00F76E9C">
        <w:t xml:space="preserve"> and change </w:t>
      </w:r>
      <w:r>
        <w:t xml:space="preserve">values of </w:t>
      </w:r>
      <w:r w:rsidR="00F76E9C">
        <w:t xml:space="preserve">all </w:t>
      </w:r>
      <w:r w:rsidR="006A3D20">
        <w:t xml:space="preserve">system </w:t>
      </w:r>
      <w:r w:rsidR="00F76E9C">
        <w:t>operational status and optimization input parameters</w:t>
      </w:r>
      <w:r w:rsidR="008209EC">
        <w:t xml:space="preserve">. </w:t>
      </w:r>
      <w:r>
        <w:t>Administrator can create new user account, edit password, and assign permissions to system operational status and optimization input parameters.</w:t>
      </w:r>
    </w:p>
    <w:p w:rsidR="00B84BDE" w:rsidRDefault="00B84BDE" w:rsidP="003E558E"/>
    <w:p w:rsidR="003E558E" w:rsidRPr="00BE47EF" w:rsidRDefault="00F31DF8" w:rsidP="003E558E">
      <w:pPr>
        <w:rPr>
          <w:b/>
          <w:color w:val="4472C4" w:themeColor="accent1"/>
          <w:sz w:val="28"/>
        </w:rPr>
      </w:pPr>
      <w:r w:rsidRPr="00BE47EF">
        <w:rPr>
          <w:b/>
          <w:color w:val="4472C4" w:themeColor="accent1"/>
          <w:sz w:val="28"/>
        </w:rPr>
        <w:t>Data Structure</w:t>
      </w:r>
    </w:p>
    <w:p w:rsidR="003B086D" w:rsidRDefault="005C6C63" w:rsidP="003E558E">
      <w:r>
        <w:t>The online database needs</w:t>
      </w:r>
      <w:r w:rsidR="001F6D03">
        <w:t xml:space="preserve"> to store</w:t>
      </w:r>
      <w:r w:rsidR="00BC70DD">
        <w:t xml:space="preserve"> </w:t>
      </w:r>
      <w:r w:rsidR="00E0025B">
        <w:t>four</w:t>
      </w:r>
      <w:r w:rsidR="00BC70DD">
        <w:t xml:space="preserve"> </w:t>
      </w:r>
      <w:r w:rsidR="00BE47EF">
        <w:t xml:space="preserve">groups </w:t>
      </w:r>
      <w:r w:rsidR="00B84BDE">
        <w:t>of data</w:t>
      </w:r>
      <w:r w:rsidR="00334556">
        <w:t xml:space="preserve"> (</w:t>
      </w:r>
      <w:r w:rsidR="00BE47EF">
        <w:t>listed below</w:t>
      </w:r>
      <w:r w:rsidR="00334556">
        <w:t>)</w:t>
      </w:r>
      <w:r w:rsidR="00EC690C">
        <w:t>.</w:t>
      </w:r>
      <w:r w:rsidR="00D11402">
        <w:t xml:space="preserve"> Each data field has </w:t>
      </w:r>
      <w:r w:rsidR="00E53E50">
        <w:t>two</w:t>
      </w:r>
      <w:r w:rsidR="00FE59EF">
        <w:t xml:space="preserve"> attributes</w:t>
      </w:r>
      <w:r w:rsidR="005E062A">
        <w:t>,</w:t>
      </w:r>
      <w:r w:rsidR="00FE59EF">
        <w:t xml:space="preserve"> </w:t>
      </w:r>
      <w:r w:rsidR="00D11402">
        <w:t>u</w:t>
      </w:r>
      <w:r w:rsidR="00FE59EF">
        <w:t xml:space="preserve">ser </w:t>
      </w:r>
      <w:r w:rsidR="00E53E50">
        <w:t xml:space="preserve">permission </w:t>
      </w:r>
      <w:r w:rsidR="00D11402">
        <w:t>and display name</w:t>
      </w:r>
      <w:r w:rsidR="005E062A">
        <w:t>.</w:t>
      </w:r>
      <w:r w:rsidR="00FE59EF">
        <w:t xml:space="preserve"> </w:t>
      </w:r>
      <w:r w:rsidR="005E062A">
        <w:t xml:space="preserve">User </w:t>
      </w:r>
      <w:r w:rsidR="00E53E50">
        <w:t>permission</w:t>
      </w:r>
      <w:r w:rsidR="005E062A">
        <w:t xml:space="preserve"> </w:t>
      </w:r>
      <w:r w:rsidR="00D11402">
        <w:t>has</w:t>
      </w:r>
      <w:r w:rsidR="005E062A">
        <w:t xml:space="preserve"> three options: no </w:t>
      </w:r>
      <w:r w:rsidR="00E53E50">
        <w:t>permission</w:t>
      </w:r>
      <w:r w:rsidR="005E062A">
        <w:t xml:space="preserve">, view only, and full </w:t>
      </w:r>
      <w:r w:rsidR="00E53E50">
        <w:t>permission</w:t>
      </w:r>
      <w:r w:rsidR="005E062A">
        <w:t xml:space="preserve"> (view and edit). </w:t>
      </w:r>
      <w:r w:rsidR="00E53E50">
        <w:t>Display name allow</w:t>
      </w:r>
      <w:r w:rsidR="00CF7F62">
        <w:t>s the administrator to use names better reflect specific configurations of the mechanical system.</w:t>
      </w:r>
    </w:p>
    <w:p w:rsidR="006124FC" w:rsidRDefault="006124FC" w:rsidP="003E558E"/>
    <w:p w:rsidR="005C6C63" w:rsidRPr="00B84BDE" w:rsidRDefault="00BC70DD" w:rsidP="003E558E">
      <w:r>
        <w:rPr>
          <w:u w:val="single"/>
        </w:rPr>
        <w:t xml:space="preserve">User </w:t>
      </w:r>
      <w:r w:rsidR="00EC690C">
        <w:rPr>
          <w:u w:val="single"/>
        </w:rPr>
        <w:t>M</w:t>
      </w:r>
      <w:r w:rsidR="00B84BDE">
        <w:rPr>
          <w:u w:val="single"/>
        </w:rPr>
        <w:t>anagement Data</w:t>
      </w:r>
      <w:r w:rsidR="00B84BDE">
        <w:t xml:space="preserve"> </w:t>
      </w:r>
      <w:r w:rsidR="00CF7F62">
        <w:t>(only accessible to the administrator)</w:t>
      </w:r>
    </w:p>
    <w:tbl>
      <w:tblPr>
        <w:tblStyle w:val="TableGrid"/>
        <w:tblW w:w="0" w:type="auto"/>
        <w:tblLook w:val="04A0" w:firstRow="1" w:lastRow="0" w:firstColumn="1" w:lastColumn="0" w:noHBand="0" w:noVBand="1"/>
      </w:tblPr>
      <w:tblGrid>
        <w:gridCol w:w="2515"/>
        <w:gridCol w:w="2160"/>
        <w:gridCol w:w="4500"/>
      </w:tblGrid>
      <w:tr w:rsidR="00E0025B" w:rsidTr="006124FC">
        <w:tc>
          <w:tcPr>
            <w:tcW w:w="2515" w:type="dxa"/>
          </w:tcPr>
          <w:p w:rsidR="00E0025B" w:rsidRPr="005C6C63" w:rsidRDefault="00E0025B" w:rsidP="00E0025B">
            <w:pPr>
              <w:rPr>
                <w:b/>
              </w:rPr>
            </w:pPr>
            <w:r>
              <w:rPr>
                <w:b/>
              </w:rPr>
              <w:t>Data field</w:t>
            </w:r>
          </w:p>
        </w:tc>
        <w:tc>
          <w:tcPr>
            <w:tcW w:w="2160" w:type="dxa"/>
          </w:tcPr>
          <w:p w:rsidR="00E0025B" w:rsidRPr="005C6C63" w:rsidRDefault="00E0025B" w:rsidP="00E0025B">
            <w:pPr>
              <w:rPr>
                <w:b/>
              </w:rPr>
            </w:pPr>
            <w:r w:rsidRPr="005C6C63">
              <w:rPr>
                <w:b/>
              </w:rPr>
              <w:t>Data Type</w:t>
            </w:r>
          </w:p>
        </w:tc>
        <w:tc>
          <w:tcPr>
            <w:tcW w:w="4500" w:type="dxa"/>
          </w:tcPr>
          <w:p w:rsidR="00E0025B" w:rsidRPr="005C6C63" w:rsidRDefault="00E0025B" w:rsidP="00E0025B">
            <w:pPr>
              <w:rPr>
                <w:b/>
              </w:rPr>
            </w:pPr>
            <w:r>
              <w:rPr>
                <w:b/>
              </w:rPr>
              <w:t>Note</w:t>
            </w:r>
          </w:p>
        </w:tc>
      </w:tr>
      <w:tr w:rsidR="00E0025B" w:rsidTr="006124FC">
        <w:tc>
          <w:tcPr>
            <w:tcW w:w="2515" w:type="dxa"/>
          </w:tcPr>
          <w:p w:rsidR="00E0025B" w:rsidRPr="005C6C63" w:rsidRDefault="00E0025B" w:rsidP="00E0025B">
            <w:r>
              <w:t>User ID</w:t>
            </w:r>
          </w:p>
        </w:tc>
        <w:tc>
          <w:tcPr>
            <w:tcW w:w="2160" w:type="dxa"/>
          </w:tcPr>
          <w:p w:rsidR="00E0025B" w:rsidRPr="005C6C63" w:rsidRDefault="00E0025B" w:rsidP="00E0025B">
            <w:r w:rsidRPr="005C6C63">
              <w:t>Integer</w:t>
            </w:r>
          </w:p>
        </w:tc>
        <w:tc>
          <w:tcPr>
            <w:tcW w:w="4500" w:type="dxa"/>
          </w:tcPr>
          <w:p w:rsidR="00E0025B" w:rsidRPr="005C6C63" w:rsidRDefault="00E0025B" w:rsidP="00E0025B">
            <w:r>
              <w:t>“No permission” for users</w:t>
            </w:r>
          </w:p>
        </w:tc>
      </w:tr>
      <w:tr w:rsidR="00E0025B" w:rsidTr="006124FC">
        <w:tc>
          <w:tcPr>
            <w:tcW w:w="2515" w:type="dxa"/>
          </w:tcPr>
          <w:p w:rsidR="00E0025B" w:rsidRPr="005C6C63" w:rsidRDefault="00E0025B" w:rsidP="00E0025B">
            <w:r>
              <w:t>User name</w:t>
            </w:r>
          </w:p>
        </w:tc>
        <w:tc>
          <w:tcPr>
            <w:tcW w:w="2160" w:type="dxa"/>
          </w:tcPr>
          <w:p w:rsidR="00E0025B" w:rsidRPr="005C6C63" w:rsidRDefault="00E0025B" w:rsidP="00E0025B">
            <w:r>
              <w:t>Character</w:t>
            </w:r>
          </w:p>
        </w:tc>
        <w:tc>
          <w:tcPr>
            <w:tcW w:w="4500" w:type="dxa"/>
          </w:tcPr>
          <w:p w:rsidR="00E0025B" w:rsidRPr="005C6C63" w:rsidRDefault="00E0025B" w:rsidP="00E0025B">
            <w:r>
              <w:t>“No permission” for users</w:t>
            </w:r>
          </w:p>
        </w:tc>
      </w:tr>
      <w:tr w:rsidR="00E0025B" w:rsidTr="006124FC">
        <w:tc>
          <w:tcPr>
            <w:tcW w:w="2515" w:type="dxa"/>
          </w:tcPr>
          <w:p w:rsidR="00E0025B" w:rsidRPr="005C6C63" w:rsidRDefault="00E0025B" w:rsidP="00E0025B">
            <w:r>
              <w:t>Password</w:t>
            </w:r>
          </w:p>
        </w:tc>
        <w:tc>
          <w:tcPr>
            <w:tcW w:w="2160" w:type="dxa"/>
          </w:tcPr>
          <w:p w:rsidR="00E0025B" w:rsidRPr="005C6C63" w:rsidRDefault="00E0025B" w:rsidP="00E0025B">
            <w:r>
              <w:t>Character</w:t>
            </w:r>
          </w:p>
        </w:tc>
        <w:tc>
          <w:tcPr>
            <w:tcW w:w="4500" w:type="dxa"/>
          </w:tcPr>
          <w:p w:rsidR="00E0025B" w:rsidRPr="005C6C63" w:rsidRDefault="00E0025B" w:rsidP="00E0025B">
            <w:r>
              <w:t>“No permission” for users</w:t>
            </w:r>
          </w:p>
        </w:tc>
      </w:tr>
      <w:tr w:rsidR="00E0025B" w:rsidTr="006124FC">
        <w:tc>
          <w:tcPr>
            <w:tcW w:w="2515" w:type="dxa"/>
          </w:tcPr>
          <w:p w:rsidR="00E0025B" w:rsidRDefault="00E0025B" w:rsidP="00E0025B">
            <w:r>
              <w:t xml:space="preserve">List of Building ID accessible </w:t>
            </w:r>
            <w:r w:rsidR="006124FC">
              <w:t>to</w:t>
            </w:r>
            <w:r>
              <w:t xml:space="preserve"> the user</w:t>
            </w:r>
          </w:p>
        </w:tc>
        <w:tc>
          <w:tcPr>
            <w:tcW w:w="2160" w:type="dxa"/>
          </w:tcPr>
          <w:p w:rsidR="00E0025B" w:rsidRDefault="00E0025B" w:rsidP="00E0025B">
            <w:r>
              <w:t xml:space="preserve">Array of </w:t>
            </w:r>
            <w:r w:rsidR="006124FC">
              <w:t>5 integer data</w:t>
            </w:r>
          </w:p>
        </w:tc>
        <w:tc>
          <w:tcPr>
            <w:tcW w:w="4500" w:type="dxa"/>
          </w:tcPr>
          <w:p w:rsidR="00E0025B" w:rsidRPr="005C6C63" w:rsidRDefault="00E0025B" w:rsidP="00E0025B">
            <w:r>
              <w:t>“No permission” for users</w:t>
            </w:r>
            <w:r w:rsidR="006124FC">
              <w:br/>
              <w:t>Limit user permission to five systems</w:t>
            </w:r>
          </w:p>
        </w:tc>
      </w:tr>
      <w:tr w:rsidR="00E0025B" w:rsidTr="006124FC">
        <w:tc>
          <w:tcPr>
            <w:tcW w:w="2515" w:type="dxa"/>
          </w:tcPr>
          <w:p w:rsidR="00E0025B" w:rsidRDefault="00E0025B" w:rsidP="00E0025B">
            <w:r>
              <w:t>Active or not</w:t>
            </w:r>
          </w:p>
        </w:tc>
        <w:tc>
          <w:tcPr>
            <w:tcW w:w="2160" w:type="dxa"/>
          </w:tcPr>
          <w:p w:rsidR="00E0025B" w:rsidRDefault="00E0025B" w:rsidP="00E0025B">
            <w:r>
              <w:t>Boolean</w:t>
            </w:r>
          </w:p>
        </w:tc>
        <w:tc>
          <w:tcPr>
            <w:tcW w:w="4500" w:type="dxa"/>
          </w:tcPr>
          <w:p w:rsidR="00E0025B" w:rsidRPr="005C6C63" w:rsidRDefault="00E0025B" w:rsidP="00E0025B">
            <w:r>
              <w:t>“No permission” for users</w:t>
            </w:r>
          </w:p>
        </w:tc>
      </w:tr>
    </w:tbl>
    <w:p w:rsidR="00CF7F62" w:rsidRDefault="00CF7F62">
      <w:pPr>
        <w:rPr>
          <w:u w:val="single"/>
        </w:rPr>
      </w:pPr>
    </w:p>
    <w:p w:rsidR="00BC70DD" w:rsidRDefault="00EC690C" w:rsidP="00BC70DD">
      <w:pPr>
        <w:rPr>
          <w:u w:val="single"/>
        </w:rPr>
      </w:pPr>
      <w:r>
        <w:rPr>
          <w:u w:val="single"/>
        </w:rPr>
        <w:t>Mechanical System</w:t>
      </w:r>
      <w:r w:rsidR="00BC70DD">
        <w:rPr>
          <w:u w:val="single"/>
        </w:rPr>
        <w:t xml:space="preserve"> </w:t>
      </w:r>
      <w:r w:rsidR="006124FC">
        <w:rPr>
          <w:u w:val="single"/>
        </w:rPr>
        <w:t>Configurations</w:t>
      </w:r>
    </w:p>
    <w:tbl>
      <w:tblPr>
        <w:tblStyle w:val="TableGrid"/>
        <w:tblW w:w="0" w:type="auto"/>
        <w:tblLook w:val="04A0" w:firstRow="1" w:lastRow="0" w:firstColumn="1" w:lastColumn="0" w:noHBand="0" w:noVBand="1"/>
      </w:tblPr>
      <w:tblGrid>
        <w:gridCol w:w="2515"/>
        <w:gridCol w:w="2070"/>
        <w:gridCol w:w="4590"/>
      </w:tblGrid>
      <w:tr w:rsidR="00275BBF" w:rsidTr="00CF7F62">
        <w:tc>
          <w:tcPr>
            <w:tcW w:w="2515" w:type="dxa"/>
          </w:tcPr>
          <w:p w:rsidR="00275BBF" w:rsidRPr="005C6C63" w:rsidRDefault="00275BBF" w:rsidP="00B91411">
            <w:pPr>
              <w:rPr>
                <w:b/>
              </w:rPr>
            </w:pPr>
            <w:r>
              <w:rPr>
                <w:b/>
              </w:rPr>
              <w:t>Data field</w:t>
            </w:r>
          </w:p>
        </w:tc>
        <w:tc>
          <w:tcPr>
            <w:tcW w:w="2070" w:type="dxa"/>
          </w:tcPr>
          <w:p w:rsidR="00275BBF" w:rsidRPr="005C6C63" w:rsidRDefault="00275BBF" w:rsidP="00B91411">
            <w:pPr>
              <w:rPr>
                <w:b/>
              </w:rPr>
            </w:pPr>
            <w:r w:rsidRPr="005C6C63">
              <w:rPr>
                <w:b/>
              </w:rPr>
              <w:t>Data Type</w:t>
            </w:r>
          </w:p>
        </w:tc>
        <w:tc>
          <w:tcPr>
            <w:tcW w:w="4590" w:type="dxa"/>
          </w:tcPr>
          <w:p w:rsidR="00275BBF" w:rsidRPr="005C6C63" w:rsidRDefault="00275BBF" w:rsidP="00B91411">
            <w:pPr>
              <w:rPr>
                <w:b/>
              </w:rPr>
            </w:pPr>
            <w:r>
              <w:rPr>
                <w:b/>
              </w:rPr>
              <w:t>Note</w:t>
            </w:r>
          </w:p>
        </w:tc>
      </w:tr>
      <w:tr w:rsidR="006D121E" w:rsidTr="00CF7F62">
        <w:tc>
          <w:tcPr>
            <w:tcW w:w="2515" w:type="dxa"/>
          </w:tcPr>
          <w:p w:rsidR="006D121E" w:rsidRPr="005C6C63" w:rsidRDefault="006D121E" w:rsidP="006D121E">
            <w:r>
              <w:t>Building ID</w:t>
            </w:r>
          </w:p>
        </w:tc>
        <w:tc>
          <w:tcPr>
            <w:tcW w:w="2070" w:type="dxa"/>
          </w:tcPr>
          <w:p w:rsidR="006D121E" w:rsidRPr="005C6C63" w:rsidRDefault="006D121E" w:rsidP="006D121E">
            <w:r w:rsidRPr="005C6C63">
              <w:t>Integer</w:t>
            </w:r>
          </w:p>
        </w:tc>
        <w:tc>
          <w:tcPr>
            <w:tcW w:w="4590" w:type="dxa"/>
          </w:tcPr>
          <w:p w:rsidR="006D121E" w:rsidRPr="005C6C63" w:rsidRDefault="006D121E" w:rsidP="006D121E">
            <w:r>
              <w:t>“No permission” for users</w:t>
            </w:r>
          </w:p>
        </w:tc>
      </w:tr>
      <w:tr w:rsidR="006D121E" w:rsidTr="00B91411">
        <w:tc>
          <w:tcPr>
            <w:tcW w:w="2515" w:type="dxa"/>
          </w:tcPr>
          <w:p w:rsidR="006D121E" w:rsidRDefault="006D121E" w:rsidP="00B91411">
            <w:r>
              <w:t>Active or not</w:t>
            </w:r>
          </w:p>
        </w:tc>
        <w:tc>
          <w:tcPr>
            <w:tcW w:w="2070" w:type="dxa"/>
          </w:tcPr>
          <w:p w:rsidR="006D121E" w:rsidRDefault="006D121E" w:rsidP="00B91411">
            <w:r>
              <w:t>Boolean</w:t>
            </w:r>
          </w:p>
        </w:tc>
        <w:tc>
          <w:tcPr>
            <w:tcW w:w="4590" w:type="dxa"/>
          </w:tcPr>
          <w:p w:rsidR="006D121E" w:rsidRPr="005C6C63" w:rsidRDefault="006D121E" w:rsidP="00B91411">
            <w:r>
              <w:t>“No permission” for users</w:t>
            </w:r>
          </w:p>
        </w:tc>
      </w:tr>
      <w:tr w:rsidR="00CF7F62" w:rsidTr="00CF7F62">
        <w:tc>
          <w:tcPr>
            <w:tcW w:w="2515" w:type="dxa"/>
          </w:tcPr>
          <w:p w:rsidR="00CF7F62" w:rsidRPr="005C6C63" w:rsidRDefault="00CF7F62" w:rsidP="00CF7F62">
            <w:r>
              <w:t>Building Name</w:t>
            </w:r>
          </w:p>
        </w:tc>
        <w:tc>
          <w:tcPr>
            <w:tcW w:w="2070" w:type="dxa"/>
          </w:tcPr>
          <w:p w:rsidR="00CF7F62" w:rsidRPr="005C6C63" w:rsidRDefault="00CF7F62" w:rsidP="00CF7F62">
            <w:r>
              <w:t>Character</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Pr="005C6C63" w:rsidRDefault="00CF7F62" w:rsidP="00CF7F62">
            <w:r>
              <w:t>Address</w:t>
            </w:r>
          </w:p>
        </w:tc>
        <w:tc>
          <w:tcPr>
            <w:tcW w:w="2070" w:type="dxa"/>
          </w:tcPr>
          <w:p w:rsidR="00CF7F62" w:rsidRPr="005C6C63" w:rsidRDefault="00CF7F62" w:rsidP="00CF7F62">
            <w:r>
              <w:t>Character</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Default="00CF7F62" w:rsidP="00CF7F62">
            <w:r>
              <w:t>City</w:t>
            </w:r>
          </w:p>
        </w:tc>
        <w:tc>
          <w:tcPr>
            <w:tcW w:w="2070" w:type="dxa"/>
          </w:tcPr>
          <w:p w:rsidR="00CF7F62" w:rsidRPr="005C6C63" w:rsidRDefault="00CF7F62" w:rsidP="00CF7F62">
            <w:r>
              <w:t>Character</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Default="00CF7F62" w:rsidP="00CF7F62">
            <w:r>
              <w:t>Zip code</w:t>
            </w:r>
          </w:p>
        </w:tc>
        <w:tc>
          <w:tcPr>
            <w:tcW w:w="2070" w:type="dxa"/>
          </w:tcPr>
          <w:p w:rsidR="00CF7F62" w:rsidRPr="005C6C63" w:rsidRDefault="00CF7F62" w:rsidP="00CF7F62">
            <w:r w:rsidRPr="005C6C63">
              <w:t>Integer</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Default="00CF7F62" w:rsidP="00CF7F62">
            <w:r>
              <w:t>Starting Date of Service</w:t>
            </w:r>
          </w:p>
        </w:tc>
        <w:tc>
          <w:tcPr>
            <w:tcW w:w="2070" w:type="dxa"/>
          </w:tcPr>
          <w:p w:rsidR="00CF7F62" w:rsidRDefault="00CF7F62" w:rsidP="00CF7F62">
            <w:r>
              <w:t>Date</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Pr="005C6C63" w:rsidRDefault="006D121E" w:rsidP="00CF7F62">
            <w:del w:id="0" w:author="Yanda Zhang" w:date="2017-11-23T09:14:00Z">
              <w:r w:rsidDel="003F5B34">
                <w:delText>Equipment</w:delText>
              </w:r>
              <w:r w:rsidR="00CF7F62" w:rsidDel="003F5B34">
                <w:delText xml:space="preserve"> </w:delText>
              </w:r>
            </w:del>
            <w:ins w:id="1" w:author="Yanda Zhang" w:date="2017-11-23T09:14:00Z">
              <w:r w:rsidR="003F5B34">
                <w:t xml:space="preserve">Water Heater </w:t>
              </w:r>
            </w:ins>
            <w:r w:rsidR="00CF7F62">
              <w:t>Brand</w:t>
            </w:r>
          </w:p>
        </w:tc>
        <w:tc>
          <w:tcPr>
            <w:tcW w:w="2070" w:type="dxa"/>
          </w:tcPr>
          <w:p w:rsidR="00CF7F62" w:rsidRPr="005C6C63" w:rsidRDefault="00CF7F62" w:rsidP="00CF7F62">
            <w:r>
              <w:t>Character</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Default="006D121E" w:rsidP="00CF7F62">
            <w:del w:id="2" w:author="Yanda Zhang" w:date="2017-11-23T09:14:00Z">
              <w:r w:rsidDel="003F5B34">
                <w:delText>Equipment</w:delText>
              </w:r>
              <w:r w:rsidR="00CF7F62" w:rsidDel="003F5B34">
                <w:delText xml:space="preserve"> </w:delText>
              </w:r>
            </w:del>
            <w:ins w:id="3" w:author="Yanda Zhang" w:date="2017-11-23T09:14:00Z">
              <w:r w:rsidR="003F5B34">
                <w:t xml:space="preserve">Water Heater </w:t>
              </w:r>
            </w:ins>
            <w:r w:rsidR="00CF7F62">
              <w:t>Capacity</w:t>
            </w:r>
          </w:p>
        </w:tc>
        <w:tc>
          <w:tcPr>
            <w:tcW w:w="2070" w:type="dxa"/>
          </w:tcPr>
          <w:p w:rsidR="00CF7F62" w:rsidRDefault="00CF7F62" w:rsidP="00CF7F62">
            <w:r>
              <w:t>32-bit floating point</w:t>
            </w:r>
          </w:p>
        </w:tc>
        <w:tc>
          <w:tcPr>
            <w:tcW w:w="4590" w:type="dxa"/>
          </w:tcPr>
          <w:p w:rsidR="00CF7F62" w:rsidRPr="005C6C63" w:rsidRDefault="00CF7F62" w:rsidP="00CF7F62">
            <w:r>
              <w:t>System configuration data, “view only” for users</w:t>
            </w:r>
          </w:p>
        </w:tc>
      </w:tr>
      <w:tr w:rsidR="00CF7F62" w:rsidTr="00CF7F62">
        <w:tc>
          <w:tcPr>
            <w:tcW w:w="2515" w:type="dxa"/>
          </w:tcPr>
          <w:p w:rsidR="00CF7F62" w:rsidRDefault="003F5B34" w:rsidP="00CF7F62">
            <w:ins w:id="4" w:author="Yanda Zhang" w:date="2017-11-23T09:14:00Z">
              <w:r>
                <w:t xml:space="preserve">Water Heater </w:t>
              </w:r>
            </w:ins>
            <w:r w:rsidR="00CF7F62">
              <w:t>Rated Efficiency</w:t>
            </w:r>
          </w:p>
        </w:tc>
        <w:tc>
          <w:tcPr>
            <w:tcW w:w="2070" w:type="dxa"/>
          </w:tcPr>
          <w:p w:rsidR="00CF7F62" w:rsidRDefault="00CF7F62" w:rsidP="00CF7F62">
            <w:r>
              <w:t>32-bit floating point</w:t>
            </w:r>
          </w:p>
        </w:tc>
        <w:tc>
          <w:tcPr>
            <w:tcW w:w="4590" w:type="dxa"/>
          </w:tcPr>
          <w:p w:rsidR="00CF7F62" w:rsidRPr="005C6C63" w:rsidRDefault="00CF7F62" w:rsidP="00CF7F62">
            <w:r>
              <w:t>System configuration data, “view only” for users</w:t>
            </w:r>
          </w:p>
        </w:tc>
      </w:tr>
      <w:tr w:rsidR="003F5B34" w:rsidTr="00CF7F62">
        <w:trPr>
          <w:ins w:id="5" w:author="Yanda Zhang" w:date="2017-11-23T09:14:00Z"/>
        </w:trPr>
        <w:tc>
          <w:tcPr>
            <w:tcW w:w="2515" w:type="dxa"/>
          </w:tcPr>
          <w:p w:rsidR="003F5B34" w:rsidRDefault="003F5B34" w:rsidP="003F5B34">
            <w:pPr>
              <w:rPr>
                <w:ins w:id="6" w:author="Yanda Zhang" w:date="2017-11-23T09:14:00Z"/>
              </w:rPr>
            </w:pPr>
            <w:ins w:id="7" w:author="Yanda Zhang" w:date="2017-11-23T09:15:00Z">
              <w:r>
                <w:t>Storage Capacity</w:t>
              </w:r>
            </w:ins>
          </w:p>
        </w:tc>
        <w:tc>
          <w:tcPr>
            <w:tcW w:w="2070" w:type="dxa"/>
          </w:tcPr>
          <w:p w:rsidR="003F5B34" w:rsidRDefault="003F5B34" w:rsidP="003F5B34">
            <w:pPr>
              <w:rPr>
                <w:ins w:id="8" w:author="Yanda Zhang" w:date="2017-11-23T09:14:00Z"/>
              </w:rPr>
            </w:pPr>
            <w:ins w:id="9" w:author="Yanda Zhang" w:date="2017-11-23T09:15:00Z">
              <w:r>
                <w:t>32-bit floating point</w:t>
              </w:r>
            </w:ins>
          </w:p>
        </w:tc>
        <w:tc>
          <w:tcPr>
            <w:tcW w:w="4590" w:type="dxa"/>
          </w:tcPr>
          <w:p w:rsidR="003F5B34" w:rsidRDefault="003F5B34" w:rsidP="003F5B34">
            <w:pPr>
              <w:rPr>
                <w:ins w:id="10" w:author="Yanda Zhang" w:date="2017-11-23T09:14:00Z"/>
              </w:rPr>
            </w:pPr>
            <w:ins w:id="11" w:author="Yanda Zhang" w:date="2017-11-23T09:15:00Z">
              <w:r>
                <w:t>System configuration data, “view only” for users</w:t>
              </w:r>
            </w:ins>
          </w:p>
        </w:tc>
      </w:tr>
    </w:tbl>
    <w:p w:rsidR="00BC70DD" w:rsidRDefault="00BC70DD" w:rsidP="003E558E">
      <w:pPr>
        <w:rPr>
          <w:u w:val="single"/>
        </w:rPr>
      </w:pPr>
    </w:p>
    <w:p w:rsidR="003F5B34" w:rsidRDefault="003F5B34" w:rsidP="00E0025B">
      <w:pPr>
        <w:rPr>
          <w:ins w:id="12" w:author="Yanda Zhang" w:date="2017-11-23T09:15:00Z"/>
          <w:u w:val="single"/>
        </w:rPr>
      </w:pPr>
    </w:p>
    <w:p w:rsidR="00E0025B" w:rsidRDefault="00E0025B" w:rsidP="00E0025B">
      <w:pPr>
        <w:rPr>
          <w:u w:val="single"/>
        </w:rPr>
      </w:pPr>
      <w:r w:rsidRPr="00E0025B">
        <w:rPr>
          <w:u w:val="single"/>
        </w:rPr>
        <w:lastRenderedPageBreak/>
        <w:t xml:space="preserve">Optimization </w:t>
      </w:r>
      <w:r>
        <w:rPr>
          <w:u w:val="single"/>
        </w:rPr>
        <w:t>I</w:t>
      </w:r>
      <w:r w:rsidRPr="00E0025B">
        <w:rPr>
          <w:u w:val="single"/>
        </w:rPr>
        <w:t xml:space="preserve">nput </w:t>
      </w:r>
      <w:r>
        <w:rPr>
          <w:u w:val="single"/>
        </w:rPr>
        <w:t>P</w:t>
      </w:r>
      <w:r w:rsidRPr="00E0025B">
        <w:rPr>
          <w:u w:val="single"/>
        </w:rPr>
        <w:t>arameters</w:t>
      </w:r>
    </w:p>
    <w:tbl>
      <w:tblPr>
        <w:tblStyle w:val="TableGrid"/>
        <w:tblW w:w="0" w:type="auto"/>
        <w:tblLook w:val="04A0" w:firstRow="1" w:lastRow="0" w:firstColumn="1" w:lastColumn="0" w:noHBand="0" w:noVBand="1"/>
      </w:tblPr>
      <w:tblGrid>
        <w:gridCol w:w="3325"/>
        <w:gridCol w:w="4050"/>
      </w:tblGrid>
      <w:tr w:rsidR="00E0025B" w:rsidTr="006124FC">
        <w:tc>
          <w:tcPr>
            <w:tcW w:w="3325" w:type="dxa"/>
          </w:tcPr>
          <w:p w:rsidR="00E0025B" w:rsidRPr="005C6C63" w:rsidRDefault="00E0025B" w:rsidP="00B91411">
            <w:pPr>
              <w:rPr>
                <w:b/>
              </w:rPr>
            </w:pPr>
            <w:r>
              <w:rPr>
                <w:b/>
              </w:rPr>
              <w:t>Data field</w:t>
            </w:r>
          </w:p>
        </w:tc>
        <w:tc>
          <w:tcPr>
            <w:tcW w:w="4050" w:type="dxa"/>
          </w:tcPr>
          <w:p w:rsidR="00E0025B" w:rsidRPr="005C6C63" w:rsidRDefault="00E0025B" w:rsidP="00B91411">
            <w:pPr>
              <w:rPr>
                <w:b/>
              </w:rPr>
            </w:pPr>
            <w:r w:rsidRPr="005C6C63">
              <w:rPr>
                <w:b/>
              </w:rPr>
              <w:t>Data Type</w:t>
            </w:r>
          </w:p>
        </w:tc>
      </w:tr>
      <w:tr w:rsidR="00E0025B" w:rsidTr="006124FC">
        <w:tc>
          <w:tcPr>
            <w:tcW w:w="3325" w:type="dxa"/>
          </w:tcPr>
          <w:p w:rsidR="00E0025B" w:rsidRDefault="00E0025B" w:rsidP="00B91411">
            <w:r>
              <w:t>24-hour system demand</w:t>
            </w:r>
          </w:p>
        </w:tc>
        <w:tc>
          <w:tcPr>
            <w:tcW w:w="4050" w:type="dxa"/>
          </w:tcPr>
          <w:p w:rsidR="00E0025B" w:rsidRDefault="00E0025B" w:rsidP="00B91411">
            <w:r>
              <w:t>Array of 24 data, 32-bit floating point</w:t>
            </w:r>
          </w:p>
        </w:tc>
      </w:tr>
      <w:tr w:rsidR="006124FC" w:rsidTr="006124FC">
        <w:tc>
          <w:tcPr>
            <w:tcW w:w="3325" w:type="dxa"/>
          </w:tcPr>
          <w:p w:rsidR="006124FC" w:rsidRDefault="006124FC" w:rsidP="006124FC">
            <w:r>
              <w:t>24-hour electricity price</w:t>
            </w:r>
          </w:p>
        </w:tc>
        <w:tc>
          <w:tcPr>
            <w:tcW w:w="4050" w:type="dxa"/>
          </w:tcPr>
          <w:p w:rsidR="006124FC" w:rsidRDefault="006124FC" w:rsidP="006124FC">
            <w:r>
              <w:t>Array of 24 data, 32-bit floating point</w:t>
            </w:r>
          </w:p>
        </w:tc>
      </w:tr>
      <w:tr w:rsidR="006124FC" w:rsidTr="006124FC">
        <w:tc>
          <w:tcPr>
            <w:tcW w:w="3325" w:type="dxa"/>
          </w:tcPr>
          <w:p w:rsidR="006124FC" w:rsidRDefault="006124FC" w:rsidP="006124FC">
            <w:r>
              <w:t>24-hour ambient temperature</w:t>
            </w:r>
          </w:p>
        </w:tc>
        <w:tc>
          <w:tcPr>
            <w:tcW w:w="4050" w:type="dxa"/>
          </w:tcPr>
          <w:p w:rsidR="006124FC" w:rsidRDefault="006124FC" w:rsidP="006124FC">
            <w:r>
              <w:t>Array of 24 data, 32-bit floating point</w:t>
            </w:r>
          </w:p>
        </w:tc>
      </w:tr>
      <w:tr w:rsidR="006124FC" w:rsidTr="006124FC">
        <w:tc>
          <w:tcPr>
            <w:tcW w:w="3325" w:type="dxa"/>
          </w:tcPr>
          <w:p w:rsidR="006124FC" w:rsidRDefault="006124FC" w:rsidP="006124FC">
            <w:r>
              <w:t>24-hour solar energy output</w:t>
            </w:r>
          </w:p>
        </w:tc>
        <w:tc>
          <w:tcPr>
            <w:tcW w:w="4050" w:type="dxa"/>
          </w:tcPr>
          <w:p w:rsidR="006124FC" w:rsidRDefault="006124FC" w:rsidP="006124FC">
            <w:r>
              <w:t>Array of 24 data, 32-bit floating point</w:t>
            </w:r>
          </w:p>
        </w:tc>
      </w:tr>
      <w:tr w:rsidR="006124FC" w:rsidTr="006124FC">
        <w:tc>
          <w:tcPr>
            <w:tcW w:w="3325" w:type="dxa"/>
          </w:tcPr>
          <w:p w:rsidR="006124FC" w:rsidRDefault="006124FC" w:rsidP="006124FC">
            <w:r>
              <w:t>24-hour demand response scaler</w:t>
            </w:r>
          </w:p>
        </w:tc>
        <w:tc>
          <w:tcPr>
            <w:tcW w:w="4050" w:type="dxa"/>
          </w:tcPr>
          <w:p w:rsidR="006124FC" w:rsidRDefault="006124FC" w:rsidP="006124FC">
            <w:r>
              <w:t>Array of 24 data, 32-bit floating point</w:t>
            </w:r>
          </w:p>
        </w:tc>
      </w:tr>
      <w:tr w:rsidR="00E0025B" w:rsidTr="006124FC">
        <w:tc>
          <w:tcPr>
            <w:tcW w:w="3325" w:type="dxa"/>
          </w:tcPr>
          <w:p w:rsidR="00E0025B" w:rsidRDefault="00E0025B" w:rsidP="00B91411">
            <w:r>
              <w:t>Request for webcam picture</w:t>
            </w:r>
          </w:p>
        </w:tc>
        <w:tc>
          <w:tcPr>
            <w:tcW w:w="4050" w:type="dxa"/>
          </w:tcPr>
          <w:p w:rsidR="00E0025B" w:rsidRDefault="00E0025B" w:rsidP="00B91411">
            <w:r>
              <w:t>Boolean</w:t>
            </w:r>
          </w:p>
        </w:tc>
      </w:tr>
      <w:tr w:rsidR="00E0025B" w:rsidTr="006124FC">
        <w:tc>
          <w:tcPr>
            <w:tcW w:w="3325" w:type="dxa"/>
          </w:tcPr>
          <w:p w:rsidR="00E0025B" w:rsidRDefault="00E0025B" w:rsidP="00B91411">
            <w:r>
              <w:t>Input Variable #1</w:t>
            </w:r>
          </w:p>
        </w:tc>
        <w:tc>
          <w:tcPr>
            <w:tcW w:w="4050" w:type="dxa"/>
          </w:tcPr>
          <w:p w:rsidR="00E0025B" w:rsidRDefault="00E0025B" w:rsidP="00B91411">
            <w:r>
              <w:t>32-bit floating point</w:t>
            </w:r>
          </w:p>
        </w:tc>
      </w:tr>
      <w:tr w:rsidR="00E0025B" w:rsidTr="006124FC">
        <w:tc>
          <w:tcPr>
            <w:tcW w:w="3325" w:type="dxa"/>
          </w:tcPr>
          <w:p w:rsidR="00E0025B" w:rsidRDefault="00E0025B" w:rsidP="00B91411">
            <w:r>
              <w:t>Input Variable #2</w:t>
            </w:r>
          </w:p>
        </w:tc>
        <w:tc>
          <w:tcPr>
            <w:tcW w:w="4050" w:type="dxa"/>
          </w:tcPr>
          <w:p w:rsidR="00E0025B" w:rsidRDefault="00E0025B" w:rsidP="00B91411">
            <w:r>
              <w:t>32-bit floating point</w:t>
            </w:r>
          </w:p>
        </w:tc>
      </w:tr>
      <w:tr w:rsidR="00E0025B" w:rsidTr="006124FC">
        <w:tc>
          <w:tcPr>
            <w:tcW w:w="3325" w:type="dxa"/>
          </w:tcPr>
          <w:p w:rsidR="00E0025B" w:rsidRDefault="00E0025B" w:rsidP="00B91411">
            <w:r>
              <w:t>Input Variable #3</w:t>
            </w:r>
          </w:p>
        </w:tc>
        <w:tc>
          <w:tcPr>
            <w:tcW w:w="4050" w:type="dxa"/>
          </w:tcPr>
          <w:p w:rsidR="00E0025B" w:rsidRDefault="00E0025B" w:rsidP="00B91411">
            <w:r>
              <w:t>32-bit floating point</w:t>
            </w:r>
          </w:p>
        </w:tc>
      </w:tr>
    </w:tbl>
    <w:p w:rsidR="00E0025B" w:rsidRDefault="00E0025B" w:rsidP="003E558E">
      <w:pPr>
        <w:rPr>
          <w:u w:val="single"/>
        </w:rPr>
      </w:pPr>
    </w:p>
    <w:p w:rsidR="00222E49" w:rsidRDefault="006124FC" w:rsidP="00222E49">
      <w:pPr>
        <w:rPr>
          <w:u w:val="single"/>
        </w:rPr>
      </w:pPr>
      <w:r>
        <w:rPr>
          <w:u w:val="single"/>
        </w:rPr>
        <w:t xml:space="preserve">System </w:t>
      </w:r>
      <w:r w:rsidR="00096A6A">
        <w:rPr>
          <w:u w:val="single"/>
        </w:rPr>
        <w:t>Operational Status</w:t>
      </w:r>
    </w:p>
    <w:p w:rsidR="00DE5A7C" w:rsidRDefault="009272D0" w:rsidP="00222E49">
      <w:pPr>
        <w:rPr>
          <w:ins w:id="13" w:author="Yanda Zhang" w:date="2017-11-23T09:41:00Z"/>
        </w:rPr>
      </w:pPr>
      <w:ins w:id="14" w:author="Yanda Zhang" w:date="2017-11-23T09:39:00Z">
        <w:r w:rsidRPr="009272D0">
          <w:rPr>
            <w:b/>
          </w:rPr>
          <w:t>Permission</w:t>
        </w:r>
        <w:r>
          <w:t xml:space="preserve">: </w:t>
        </w:r>
      </w:ins>
      <w:ins w:id="15" w:author="Yanda Zhang" w:date="2017-11-23T17:51:00Z">
        <w:r w:rsidR="00D7373E">
          <w:t>Assigned by administra</w:t>
        </w:r>
      </w:ins>
      <w:ins w:id="16" w:author="Yanda Zhang" w:date="2017-11-23T17:52:00Z">
        <w:r w:rsidR="00D7373E">
          <w:t xml:space="preserve">tor. </w:t>
        </w:r>
      </w:ins>
      <w:ins w:id="17" w:author="Yanda Zhang" w:date="2017-11-23T17:51:00Z">
        <w:r w:rsidR="00D7373E">
          <w:t>True of False</w:t>
        </w:r>
      </w:ins>
      <w:ins w:id="18" w:author="Yanda Zhang" w:date="2017-11-23T09:40:00Z">
        <w:r>
          <w:t xml:space="preserve">. If true, allow users to view and download data. If false, the data field is not visible to </w:t>
        </w:r>
      </w:ins>
      <w:ins w:id="19" w:author="Yanda Zhang" w:date="2017-11-23T09:41:00Z">
        <w:r>
          <w:t>users.</w:t>
        </w:r>
      </w:ins>
      <w:ins w:id="20" w:author="Yanda Zhang" w:date="2017-11-23T09:42:00Z">
        <w:r>
          <w:t xml:space="preserve"> Default values are provided in the following table.</w:t>
        </w:r>
      </w:ins>
    </w:p>
    <w:p w:rsidR="009272D0" w:rsidRDefault="009272D0" w:rsidP="00222E49">
      <w:pPr>
        <w:rPr>
          <w:ins w:id="21" w:author="Yanda Zhang" w:date="2017-11-23T17:36:00Z"/>
        </w:rPr>
      </w:pPr>
      <w:ins w:id="22" w:author="Yanda Zhang" w:date="2017-11-23T09:41:00Z">
        <w:r w:rsidRPr="009272D0">
          <w:rPr>
            <w:b/>
          </w:rPr>
          <w:t>Display name</w:t>
        </w:r>
        <w:r>
          <w:t xml:space="preserve">: </w:t>
        </w:r>
      </w:ins>
      <w:ins w:id="23" w:author="Yanda Zhang" w:date="2017-11-23T17:52:00Z">
        <w:r w:rsidR="00D7373E">
          <w:t xml:space="preserve">Assigned by administrator. </w:t>
        </w:r>
      </w:ins>
      <w:ins w:id="24" w:author="Yanda Zhang" w:date="2017-11-23T09:41:00Z">
        <w:r>
          <w:t>character</w:t>
        </w:r>
      </w:ins>
      <w:ins w:id="25" w:author="Yanda Zhang" w:date="2017-11-23T09:42:00Z">
        <w:r>
          <w:t>. Default values are provided in the following table.</w:t>
        </w:r>
      </w:ins>
    </w:p>
    <w:p w:rsidR="003320FF" w:rsidRPr="00B84BDE" w:rsidRDefault="003320FF" w:rsidP="003320FF">
      <w:pPr>
        <w:rPr>
          <w:ins w:id="26" w:author="Yanda Zhang" w:date="2017-11-23T17:36:00Z"/>
        </w:rPr>
      </w:pPr>
      <w:ins w:id="27" w:author="Yanda Zhang" w:date="2017-11-23T17:36:00Z">
        <w:r>
          <w:rPr>
            <w:b/>
          </w:rPr>
          <w:t>Unit</w:t>
        </w:r>
        <w:r>
          <w:t xml:space="preserve">: </w:t>
        </w:r>
      </w:ins>
      <w:ins w:id="28" w:author="Yanda Zhang" w:date="2017-11-23T17:52:00Z">
        <w:r w:rsidR="00D7373E">
          <w:t xml:space="preserve">Assigned by administrator. </w:t>
        </w:r>
      </w:ins>
      <w:ins w:id="29" w:author="Yanda Zhang" w:date="2017-11-23T17:36:00Z">
        <w:r>
          <w:t>character. Default values are provided in the following table.</w:t>
        </w:r>
      </w:ins>
    </w:p>
    <w:p w:rsidR="003320FF" w:rsidRPr="00B84BDE" w:rsidRDefault="00D7373E" w:rsidP="00222E49">
      <w:ins w:id="30" w:author="Yanda Zhang" w:date="2017-11-23T17:52:00Z">
        <w:r>
          <w:rPr>
            <w:b/>
          </w:rPr>
          <w:t>Data Aggregation Method</w:t>
        </w:r>
        <w:r>
          <w:t xml:space="preserve">: Assigned by administrator. </w:t>
        </w:r>
      </w:ins>
      <w:ins w:id="31" w:author="Yanda Zhang" w:date="2017-11-23T22:00:00Z">
        <w:r w:rsidR="00B91411">
          <w:t>The</w:t>
        </w:r>
      </w:ins>
      <w:ins w:id="32" w:author="Yanda Zhang" w:date="2017-11-23T22:01:00Z">
        <w:r w:rsidR="00B91411">
          <w:t xml:space="preserve"> field specifies the method to </w:t>
        </w:r>
      </w:ins>
      <w:ins w:id="33" w:author="Yanda Zhang" w:date="2017-11-23T22:02:00Z">
        <w:r w:rsidR="00B91411">
          <w:t>reduce the number of data point to be displayed</w:t>
        </w:r>
      </w:ins>
      <w:ins w:id="34" w:author="Yanda Zhang" w:date="2017-11-23T17:52:00Z">
        <w:r>
          <w:t>.</w:t>
        </w:r>
      </w:ins>
    </w:p>
    <w:tbl>
      <w:tblPr>
        <w:tblStyle w:val="TableGrid"/>
        <w:tblW w:w="9355" w:type="dxa"/>
        <w:tblLook w:val="04A0" w:firstRow="1" w:lastRow="0" w:firstColumn="1" w:lastColumn="0" w:noHBand="0" w:noVBand="1"/>
      </w:tblPr>
      <w:tblGrid>
        <w:gridCol w:w="1434"/>
        <w:gridCol w:w="1089"/>
        <w:gridCol w:w="1693"/>
        <w:gridCol w:w="909"/>
        <w:gridCol w:w="1530"/>
        <w:gridCol w:w="1350"/>
        <w:gridCol w:w="1350"/>
      </w:tblGrid>
      <w:tr w:rsidR="00D7373E" w:rsidTr="00B91411">
        <w:tc>
          <w:tcPr>
            <w:tcW w:w="1434" w:type="dxa"/>
          </w:tcPr>
          <w:p w:rsidR="00D7373E" w:rsidRPr="005C6C63" w:rsidRDefault="00D7373E" w:rsidP="00B91411">
            <w:pPr>
              <w:rPr>
                <w:b/>
              </w:rPr>
            </w:pPr>
            <w:r>
              <w:rPr>
                <w:b/>
              </w:rPr>
              <w:t>Data field</w:t>
            </w:r>
          </w:p>
        </w:tc>
        <w:tc>
          <w:tcPr>
            <w:tcW w:w="1089" w:type="dxa"/>
          </w:tcPr>
          <w:p w:rsidR="00D7373E" w:rsidRPr="005C6C63" w:rsidRDefault="00D7373E" w:rsidP="00B91411">
            <w:pPr>
              <w:rPr>
                <w:b/>
              </w:rPr>
            </w:pPr>
            <w:r w:rsidRPr="005C6C63">
              <w:rPr>
                <w:b/>
              </w:rPr>
              <w:t>Data Type</w:t>
            </w:r>
          </w:p>
        </w:tc>
        <w:tc>
          <w:tcPr>
            <w:tcW w:w="1693" w:type="dxa"/>
          </w:tcPr>
          <w:p w:rsidR="00D7373E" w:rsidRPr="00A427F2" w:rsidRDefault="00D7373E" w:rsidP="00B91411">
            <w:pPr>
              <w:rPr>
                <w:b/>
                <w:color w:val="FF0000"/>
              </w:rPr>
            </w:pPr>
            <w:ins w:id="35" w:author="Yanda Zhang" w:date="2017-11-23T09:25:00Z">
              <w:r>
                <w:rPr>
                  <w:b/>
                  <w:color w:val="FF0000"/>
                </w:rPr>
                <w:t>Display Name</w:t>
              </w:r>
            </w:ins>
          </w:p>
        </w:tc>
        <w:tc>
          <w:tcPr>
            <w:tcW w:w="909" w:type="dxa"/>
          </w:tcPr>
          <w:p w:rsidR="00D7373E" w:rsidRDefault="00D7373E" w:rsidP="00990EF2">
            <w:pPr>
              <w:rPr>
                <w:b/>
                <w:color w:val="FF0000"/>
              </w:rPr>
            </w:pPr>
            <w:ins w:id="36" w:author="Yanda Zhang" w:date="2017-11-23T16:42:00Z">
              <w:r>
                <w:rPr>
                  <w:b/>
                  <w:color w:val="FF0000"/>
                </w:rPr>
                <w:t>U</w:t>
              </w:r>
            </w:ins>
            <w:ins w:id="37" w:author="Yanda Zhang" w:date="2017-11-23T16:43:00Z">
              <w:r>
                <w:rPr>
                  <w:b/>
                  <w:color w:val="FF0000"/>
                </w:rPr>
                <w:t>nit</w:t>
              </w:r>
            </w:ins>
          </w:p>
        </w:tc>
        <w:tc>
          <w:tcPr>
            <w:tcW w:w="1530" w:type="dxa"/>
          </w:tcPr>
          <w:p w:rsidR="00D7373E" w:rsidRDefault="00D7373E" w:rsidP="00DE5A7C">
            <w:pPr>
              <w:rPr>
                <w:ins w:id="38" w:author="Yanda Zhang" w:date="2017-11-23T17:50:00Z"/>
                <w:b/>
                <w:color w:val="FF0000"/>
              </w:rPr>
            </w:pPr>
            <w:ins w:id="39" w:author="Yanda Zhang" w:date="2017-11-23T17:53:00Z">
              <w:r>
                <w:rPr>
                  <w:b/>
                  <w:color w:val="FF0000"/>
                </w:rPr>
                <w:t>Data Aggregation Method</w:t>
              </w:r>
            </w:ins>
          </w:p>
        </w:tc>
        <w:tc>
          <w:tcPr>
            <w:tcW w:w="1350" w:type="dxa"/>
          </w:tcPr>
          <w:p w:rsidR="00D7373E" w:rsidRPr="00A427F2" w:rsidRDefault="00D7373E" w:rsidP="00DE5A7C">
            <w:pPr>
              <w:rPr>
                <w:b/>
                <w:color w:val="FF0000"/>
              </w:rPr>
            </w:pPr>
            <w:ins w:id="40" w:author="Yanda Zhang" w:date="2017-11-23T09:32:00Z">
              <w:r>
                <w:rPr>
                  <w:b/>
                  <w:color w:val="FF0000"/>
                </w:rPr>
                <w:t>Permission</w:t>
              </w:r>
            </w:ins>
          </w:p>
        </w:tc>
        <w:tc>
          <w:tcPr>
            <w:tcW w:w="1350" w:type="dxa"/>
          </w:tcPr>
          <w:p w:rsidR="00D7373E" w:rsidRPr="00A427F2" w:rsidRDefault="00D7373E" w:rsidP="00B91411">
            <w:pPr>
              <w:rPr>
                <w:b/>
                <w:color w:val="FF0000"/>
              </w:rPr>
            </w:pPr>
            <w:r w:rsidRPr="00A427F2">
              <w:rPr>
                <w:b/>
                <w:color w:val="FF0000"/>
              </w:rPr>
              <w:t>Example Data</w:t>
            </w:r>
          </w:p>
        </w:tc>
      </w:tr>
      <w:tr w:rsidR="00D7373E" w:rsidTr="00B91411">
        <w:tc>
          <w:tcPr>
            <w:tcW w:w="1434" w:type="dxa"/>
          </w:tcPr>
          <w:p w:rsidR="00D7373E" w:rsidRPr="005C6C63" w:rsidRDefault="00D7373E" w:rsidP="00B919E1">
            <w:r>
              <w:t>Building ID</w:t>
            </w:r>
          </w:p>
        </w:tc>
        <w:tc>
          <w:tcPr>
            <w:tcW w:w="1089" w:type="dxa"/>
          </w:tcPr>
          <w:p w:rsidR="00D7373E" w:rsidRPr="005C6C63" w:rsidRDefault="00D7373E" w:rsidP="00B919E1">
            <w:r w:rsidRPr="005C6C63">
              <w:t>Integer</w:t>
            </w:r>
          </w:p>
        </w:tc>
        <w:tc>
          <w:tcPr>
            <w:tcW w:w="1693" w:type="dxa"/>
          </w:tcPr>
          <w:p w:rsidR="00D7373E" w:rsidRPr="00A427F2" w:rsidRDefault="00D7373E" w:rsidP="00B919E1">
            <w:pPr>
              <w:rPr>
                <w:color w:val="FF0000"/>
              </w:rPr>
            </w:pPr>
          </w:p>
        </w:tc>
        <w:tc>
          <w:tcPr>
            <w:tcW w:w="909" w:type="dxa"/>
          </w:tcPr>
          <w:p w:rsidR="00D7373E" w:rsidRDefault="00D7373E" w:rsidP="00B919E1">
            <w:pPr>
              <w:rPr>
                <w:color w:val="FF0000"/>
              </w:rPr>
            </w:pPr>
          </w:p>
        </w:tc>
        <w:tc>
          <w:tcPr>
            <w:tcW w:w="1530" w:type="dxa"/>
          </w:tcPr>
          <w:p w:rsidR="00D7373E" w:rsidRDefault="00D7373E" w:rsidP="00B919E1">
            <w:pPr>
              <w:rPr>
                <w:ins w:id="41" w:author="Yanda Zhang" w:date="2017-11-23T17:50:00Z"/>
                <w:color w:val="FF0000"/>
              </w:rPr>
            </w:pPr>
          </w:p>
        </w:tc>
        <w:tc>
          <w:tcPr>
            <w:tcW w:w="1350" w:type="dxa"/>
          </w:tcPr>
          <w:p w:rsidR="00D7373E" w:rsidRPr="00A427F2" w:rsidRDefault="00D7373E" w:rsidP="00B919E1">
            <w:pPr>
              <w:rPr>
                <w:color w:val="FF0000"/>
              </w:rPr>
            </w:pPr>
            <w:ins w:id="42" w:author="Yanda Zhang" w:date="2017-11-23T15:43:00Z">
              <w:r>
                <w:rPr>
                  <w:color w:val="FF0000"/>
                </w:rPr>
                <w:t>False</w:t>
              </w:r>
            </w:ins>
          </w:p>
        </w:tc>
        <w:tc>
          <w:tcPr>
            <w:tcW w:w="1350" w:type="dxa"/>
          </w:tcPr>
          <w:p w:rsidR="00D7373E" w:rsidRPr="00A427F2" w:rsidRDefault="00D7373E" w:rsidP="00B919E1">
            <w:pPr>
              <w:rPr>
                <w:color w:val="FF0000"/>
              </w:rPr>
            </w:pPr>
            <w:r w:rsidRPr="00A427F2">
              <w:rPr>
                <w:color w:val="FF0000"/>
              </w:rPr>
              <w:t>12345</w:t>
            </w:r>
          </w:p>
        </w:tc>
      </w:tr>
      <w:tr w:rsidR="00D7373E" w:rsidTr="00B91411">
        <w:tc>
          <w:tcPr>
            <w:tcW w:w="1434" w:type="dxa"/>
          </w:tcPr>
          <w:p w:rsidR="00D7373E" w:rsidRPr="005C6C63" w:rsidRDefault="00D7373E" w:rsidP="00B919E1">
            <w:r>
              <w:t>Time Stamp</w:t>
            </w:r>
          </w:p>
        </w:tc>
        <w:tc>
          <w:tcPr>
            <w:tcW w:w="1089" w:type="dxa"/>
          </w:tcPr>
          <w:p w:rsidR="00D7373E" w:rsidRPr="005C6C63" w:rsidRDefault="00D7373E" w:rsidP="00B919E1">
            <w:r>
              <w:t>Date and time</w:t>
            </w:r>
          </w:p>
        </w:tc>
        <w:tc>
          <w:tcPr>
            <w:tcW w:w="1693" w:type="dxa"/>
          </w:tcPr>
          <w:p w:rsidR="00D7373E" w:rsidRPr="00A427F2" w:rsidRDefault="00D7373E" w:rsidP="00B919E1">
            <w:pPr>
              <w:rPr>
                <w:color w:val="FF0000"/>
              </w:rPr>
            </w:pPr>
          </w:p>
        </w:tc>
        <w:tc>
          <w:tcPr>
            <w:tcW w:w="909" w:type="dxa"/>
          </w:tcPr>
          <w:p w:rsidR="00D7373E" w:rsidRPr="00F15B44" w:rsidRDefault="00D7373E" w:rsidP="00B919E1"/>
        </w:tc>
        <w:tc>
          <w:tcPr>
            <w:tcW w:w="1530" w:type="dxa"/>
          </w:tcPr>
          <w:p w:rsidR="00D7373E" w:rsidRPr="00F15B44" w:rsidRDefault="00D7373E" w:rsidP="00B919E1">
            <w:pPr>
              <w:rPr>
                <w:ins w:id="43" w:author="Yanda Zhang" w:date="2017-11-23T17:50:00Z"/>
              </w:rPr>
            </w:pPr>
            <w:ins w:id="44" w:author="Yanda Zhang" w:date="2017-11-23T17:55:00Z">
              <w:r>
                <w:t>Middle Value</w:t>
              </w:r>
            </w:ins>
          </w:p>
        </w:tc>
        <w:tc>
          <w:tcPr>
            <w:tcW w:w="1350" w:type="dxa"/>
          </w:tcPr>
          <w:p w:rsidR="00D7373E" w:rsidRPr="00A427F2" w:rsidRDefault="00D7373E" w:rsidP="00B919E1">
            <w:pPr>
              <w:rPr>
                <w:color w:val="FF0000"/>
              </w:rPr>
            </w:pPr>
            <w:ins w:id="45" w:author="Yanda Zhang" w:date="2017-11-23T09:44:00Z">
              <w:r w:rsidRPr="00F15B44">
                <w:t>True</w:t>
              </w:r>
            </w:ins>
          </w:p>
        </w:tc>
        <w:tc>
          <w:tcPr>
            <w:tcW w:w="1350" w:type="dxa"/>
          </w:tcPr>
          <w:p w:rsidR="00D7373E" w:rsidRPr="00A427F2" w:rsidRDefault="00D7373E" w:rsidP="00B919E1">
            <w:pPr>
              <w:rPr>
                <w:color w:val="FF0000"/>
              </w:rPr>
            </w:pPr>
          </w:p>
        </w:tc>
      </w:tr>
      <w:tr w:rsidR="00D7373E" w:rsidTr="00B91411">
        <w:tc>
          <w:tcPr>
            <w:tcW w:w="1434" w:type="dxa"/>
          </w:tcPr>
          <w:p w:rsidR="00D7373E" w:rsidRPr="005C6C63" w:rsidRDefault="00D7373E" w:rsidP="00B919E1">
            <w:r>
              <w:t>Temperature 1</w:t>
            </w:r>
          </w:p>
        </w:tc>
        <w:tc>
          <w:tcPr>
            <w:tcW w:w="1089" w:type="dxa"/>
          </w:tcPr>
          <w:p w:rsidR="00D7373E" w:rsidRDefault="00D7373E" w:rsidP="00B919E1">
            <w:r>
              <w:t>F</w:t>
            </w:r>
            <w:r w:rsidRPr="000443CA">
              <w:t>loating point</w:t>
            </w:r>
          </w:p>
        </w:tc>
        <w:tc>
          <w:tcPr>
            <w:tcW w:w="1693" w:type="dxa"/>
          </w:tcPr>
          <w:p w:rsidR="00D7373E" w:rsidRPr="00A427F2" w:rsidRDefault="00D7373E" w:rsidP="00B919E1">
            <w:pPr>
              <w:rPr>
                <w:color w:val="FF0000"/>
              </w:rPr>
            </w:pPr>
            <w:ins w:id="46" w:author="Yanda Zhang" w:date="2017-11-23T15:34:00Z">
              <w:r>
                <w:rPr>
                  <w:color w:val="FF0000"/>
                </w:rPr>
                <w:t>How Water Supply</w:t>
              </w:r>
            </w:ins>
          </w:p>
        </w:tc>
        <w:tc>
          <w:tcPr>
            <w:tcW w:w="909" w:type="dxa"/>
          </w:tcPr>
          <w:p w:rsidR="00D7373E" w:rsidRPr="00F15B44" w:rsidRDefault="00D7373E" w:rsidP="00B919E1">
            <w:proofErr w:type="spellStart"/>
            <w:ins w:id="47" w:author="Yanda Zhang" w:date="2017-11-23T16:43:00Z">
              <w:r>
                <w:t>DegF</w:t>
              </w:r>
            </w:ins>
            <w:proofErr w:type="spellEnd"/>
          </w:p>
        </w:tc>
        <w:tc>
          <w:tcPr>
            <w:tcW w:w="1530" w:type="dxa"/>
          </w:tcPr>
          <w:p w:rsidR="00D7373E" w:rsidRPr="00F15B44" w:rsidRDefault="00B91411" w:rsidP="00B919E1">
            <w:pPr>
              <w:rPr>
                <w:ins w:id="48" w:author="Yanda Zhang" w:date="2017-11-23T17:50:00Z"/>
              </w:rPr>
            </w:pPr>
            <w:ins w:id="49" w:author="Yanda Zhang" w:date="2017-11-23T22:00:00Z">
              <w:r>
                <w:t>Average</w:t>
              </w:r>
            </w:ins>
          </w:p>
        </w:tc>
        <w:tc>
          <w:tcPr>
            <w:tcW w:w="1350" w:type="dxa"/>
          </w:tcPr>
          <w:p w:rsidR="00D7373E" w:rsidRPr="00A427F2" w:rsidRDefault="00D7373E" w:rsidP="00B919E1">
            <w:pPr>
              <w:rPr>
                <w:color w:val="FF0000"/>
              </w:rPr>
            </w:pPr>
            <w:ins w:id="50" w:author="Yanda Zhang" w:date="2017-11-23T09:44:00Z">
              <w:r w:rsidRPr="00F15B44">
                <w:t>True</w:t>
              </w:r>
            </w:ins>
          </w:p>
        </w:tc>
        <w:tc>
          <w:tcPr>
            <w:tcW w:w="1350" w:type="dxa"/>
          </w:tcPr>
          <w:p w:rsidR="00D7373E" w:rsidRPr="00A427F2" w:rsidRDefault="00D7373E" w:rsidP="00B919E1">
            <w:pPr>
              <w:rPr>
                <w:color w:val="FF0000"/>
              </w:rPr>
            </w:pPr>
            <w:r w:rsidRPr="00A427F2">
              <w:rPr>
                <w:color w:val="FF0000"/>
              </w:rPr>
              <w:t>71</w:t>
            </w:r>
          </w:p>
        </w:tc>
      </w:tr>
      <w:tr w:rsidR="00B91411" w:rsidTr="00B91411">
        <w:tc>
          <w:tcPr>
            <w:tcW w:w="1434" w:type="dxa"/>
          </w:tcPr>
          <w:p w:rsidR="00B91411" w:rsidRPr="005C6C63" w:rsidRDefault="00B91411" w:rsidP="00B91411">
            <w:r>
              <w:t>Temperature 2</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51" w:author="Yanda Zhang" w:date="2017-11-23T15:34:00Z">
              <w:r>
                <w:rPr>
                  <w:color w:val="FF0000"/>
                </w:rPr>
                <w:t>Cold Water Supply</w:t>
              </w:r>
            </w:ins>
          </w:p>
        </w:tc>
        <w:tc>
          <w:tcPr>
            <w:tcW w:w="909" w:type="dxa"/>
          </w:tcPr>
          <w:p w:rsidR="00B91411" w:rsidRPr="00F15B44" w:rsidRDefault="00B91411" w:rsidP="00B91411">
            <w:proofErr w:type="spellStart"/>
            <w:ins w:id="52" w:author="Yanda Zhang" w:date="2017-11-23T16:43:00Z">
              <w:r w:rsidRPr="00FC792B">
                <w:t>DegF</w:t>
              </w:r>
            </w:ins>
            <w:proofErr w:type="spellEnd"/>
          </w:p>
        </w:tc>
        <w:tc>
          <w:tcPr>
            <w:tcW w:w="1530" w:type="dxa"/>
          </w:tcPr>
          <w:p w:rsidR="00B91411" w:rsidRPr="00F15B44" w:rsidRDefault="00B91411" w:rsidP="00B91411">
            <w:pPr>
              <w:rPr>
                <w:ins w:id="53" w:author="Yanda Zhang" w:date="2017-11-23T17:50:00Z"/>
              </w:rPr>
            </w:pPr>
            <w:ins w:id="54" w:author="Yanda Zhang" w:date="2017-11-23T22:03:00Z">
              <w:r w:rsidRPr="00A25B88">
                <w:t>Average</w:t>
              </w:r>
            </w:ins>
          </w:p>
        </w:tc>
        <w:tc>
          <w:tcPr>
            <w:tcW w:w="1350" w:type="dxa"/>
          </w:tcPr>
          <w:p w:rsidR="00B91411" w:rsidRPr="00A427F2" w:rsidRDefault="00B91411" w:rsidP="00B91411">
            <w:pPr>
              <w:rPr>
                <w:color w:val="FF0000"/>
              </w:rPr>
            </w:pPr>
            <w:ins w:id="55"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72</w:t>
            </w:r>
          </w:p>
        </w:tc>
      </w:tr>
      <w:tr w:rsidR="00B91411" w:rsidTr="00B91411">
        <w:tc>
          <w:tcPr>
            <w:tcW w:w="1434" w:type="dxa"/>
          </w:tcPr>
          <w:p w:rsidR="00B91411" w:rsidRPr="005C6C63" w:rsidRDefault="00B91411" w:rsidP="00B91411">
            <w:r>
              <w:t>Temperature 3</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56" w:author="Yanda Zhang" w:date="2017-11-23T15:40:00Z">
              <w:r>
                <w:rPr>
                  <w:color w:val="FF0000"/>
                </w:rPr>
                <w:t>Ambient</w:t>
              </w:r>
            </w:ins>
          </w:p>
        </w:tc>
        <w:tc>
          <w:tcPr>
            <w:tcW w:w="909" w:type="dxa"/>
          </w:tcPr>
          <w:p w:rsidR="00B91411" w:rsidRPr="00F15B44" w:rsidRDefault="00B91411" w:rsidP="00B91411">
            <w:proofErr w:type="spellStart"/>
            <w:ins w:id="57" w:author="Yanda Zhang" w:date="2017-11-23T16:43:00Z">
              <w:r w:rsidRPr="00FC792B">
                <w:t>DegF</w:t>
              </w:r>
            </w:ins>
            <w:proofErr w:type="spellEnd"/>
          </w:p>
        </w:tc>
        <w:tc>
          <w:tcPr>
            <w:tcW w:w="1530" w:type="dxa"/>
          </w:tcPr>
          <w:p w:rsidR="00B91411" w:rsidRPr="00F15B44" w:rsidRDefault="00B91411" w:rsidP="00B91411">
            <w:pPr>
              <w:rPr>
                <w:ins w:id="58" w:author="Yanda Zhang" w:date="2017-11-23T17:50:00Z"/>
              </w:rPr>
            </w:pPr>
            <w:ins w:id="59" w:author="Yanda Zhang" w:date="2017-11-23T22:03:00Z">
              <w:r w:rsidRPr="00A25B88">
                <w:t>Average</w:t>
              </w:r>
            </w:ins>
          </w:p>
        </w:tc>
        <w:tc>
          <w:tcPr>
            <w:tcW w:w="1350" w:type="dxa"/>
          </w:tcPr>
          <w:p w:rsidR="00B91411" w:rsidRPr="00A427F2" w:rsidRDefault="00B91411" w:rsidP="00B91411">
            <w:pPr>
              <w:rPr>
                <w:color w:val="FF0000"/>
              </w:rPr>
            </w:pPr>
            <w:ins w:id="60"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73</w:t>
            </w:r>
          </w:p>
        </w:tc>
      </w:tr>
      <w:tr w:rsidR="00B91411" w:rsidTr="00B91411">
        <w:tc>
          <w:tcPr>
            <w:tcW w:w="1434" w:type="dxa"/>
          </w:tcPr>
          <w:p w:rsidR="00B91411" w:rsidRPr="005C6C63" w:rsidRDefault="00B91411" w:rsidP="00B91411">
            <w:r>
              <w:t>Temperature 4</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61" w:author="Yanda Zhang" w:date="2017-11-23T15:40:00Z">
              <w:r>
                <w:rPr>
                  <w:color w:val="FF0000"/>
                </w:rPr>
                <w:t>Water Heater Input</w:t>
              </w:r>
            </w:ins>
          </w:p>
        </w:tc>
        <w:tc>
          <w:tcPr>
            <w:tcW w:w="909" w:type="dxa"/>
          </w:tcPr>
          <w:p w:rsidR="00B91411" w:rsidRDefault="00B91411" w:rsidP="00B91411">
            <w:pPr>
              <w:rPr>
                <w:color w:val="FF0000"/>
              </w:rPr>
            </w:pPr>
            <w:proofErr w:type="spellStart"/>
            <w:ins w:id="62" w:author="Yanda Zhang" w:date="2017-11-23T16:43:00Z">
              <w:r w:rsidRPr="00FC792B">
                <w:t>DegF</w:t>
              </w:r>
            </w:ins>
            <w:proofErr w:type="spellEnd"/>
          </w:p>
        </w:tc>
        <w:tc>
          <w:tcPr>
            <w:tcW w:w="1530" w:type="dxa"/>
          </w:tcPr>
          <w:p w:rsidR="00B91411" w:rsidRDefault="00B91411" w:rsidP="00B91411">
            <w:pPr>
              <w:rPr>
                <w:ins w:id="63" w:author="Yanda Zhang" w:date="2017-11-23T17:50:00Z"/>
                <w:color w:val="FF0000"/>
              </w:rPr>
            </w:pPr>
            <w:ins w:id="64" w:author="Yanda Zhang" w:date="2017-11-23T22:03:00Z">
              <w:r w:rsidRPr="00A25B88">
                <w:t>Average</w:t>
              </w:r>
            </w:ins>
          </w:p>
        </w:tc>
        <w:tc>
          <w:tcPr>
            <w:tcW w:w="1350" w:type="dxa"/>
          </w:tcPr>
          <w:p w:rsidR="00B91411" w:rsidRPr="00A427F2" w:rsidRDefault="00B91411" w:rsidP="00B91411">
            <w:pPr>
              <w:rPr>
                <w:color w:val="FF0000"/>
              </w:rPr>
            </w:pPr>
            <w:ins w:id="65" w:author="Yanda Zhang" w:date="2017-11-23T15:46:00Z">
              <w:r>
                <w:rPr>
                  <w:color w:val="FF0000"/>
                </w:rPr>
                <w:t>False</w:t>
              </w:r>
            </w:ins>
          </w:p>
        </w:tc>
        <w:tc>
          <w:tcPr>
            <w:tcW w:w="1350" w:type="dxa"/>
          </w:tcPr>
          <w:p w:rsidR="00B91411" w:rsidRPr="00A427F2" w:rsidRDefault="00B91411" w:rsidP="00B91411">
            <w:pPr>
              <w:rPr>
                <w:color w:val="FF0000"/>
              </w:rPr>
            </w:pPr>
            <w:r w:rsidRPr="00A427F2">
              <w:rPr>
                <w:color w:val="FF0000"/>
              </w:rPr>
              <w:t>74</w:t>
            </w:r>
          </w:p>
        </w:tc>
      </w:tr>
      <w:tr w:rsidR="00B91411" w:rsidTr="00B91411">
        <w:tc>
          <w:tcPr>
            <w:tcW w:w="1434" w:type="dxa"/>
          </w:tcPr>
          <w:p w:rsidR="00B91411" w:rsidRPr="005C6C63" w:rsidRDefault="00B91411" w:rsidP="00B91411">
            <w:r>
              <w:t>Temperature 5</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66" w:author="Yanda Zhang" w:date="2017-11-23T15:40:00Z">
              <w:r>
                <w:rPr>
                  <w:color w:val="FF0000"/>
                </w:rPr>
                <w:t>Water Heater Output</w:t>
              </w:r>
            </w:ins>
          </w:p>
        </w:tc>
        <w:tc>
          <w:tcPr>
            <w:tcW w:w="909" w:type="dxa"/>
          </w:tcPr>
          <w:p w:rsidR="00B91411" w:rsidRDefault="00B91411" w:rsidP="00B91411">
            <w:pPr>
              <w:rPr>
                <w:color w:val="FF0000"/>
              </w:rPr>
            </w:pPr>
            <w:proofErr w:type="spellStart"/>
            <w:ins w:id="67" w:author="Yanda Zhang" w:date="2017-11-23T16:43:00Z">
              <w:r w:rsidRPr="00FC792B">
                <w:t>DegF</w:t>
              </w:r>
            </w:ins>
            <w:proofErr w:type="spellEnd"/>
          </w:p>
        </w:tc>
        <w:tc>
          <w:tcPr>
            <w:tcW w:w="1530" w:type="dxa"/>
          </w:tcPr>
          <w:p w:rsidR="00B91411" w:rsidRDefault="00B91411" w:rsidP="00B91411">
            <w:pPr>
              <w:rPr>
                <w:ins w:id="68" w:author="Yanda Zhang" w:date="2017-11-23T17:50:00Z"/>
                <w:color w:val="FF0000"/>
              </w:rPr>
            </w:pPr>
            <w:ins w:id="69" w:author="Yanda Zhang" w:date="2017-11-23T22:03:00Z">
              <w:r w:rsidRPr="00A25B88">
                <w:t>Average</w:t>
              </w:r>
            </w:ins>
          </w:p>
        </w:tc>
        <w:tc>
          <w:tcPr>
            <w:tcW w:w="1350" w:type="dxa"/>
          </w:tcPr>
          <w:p w:rsidR="00B91411" w:rsidRPr="00A427F2" w:rsidRDefault="00B91411" w:rsidP="00B91411">
            <w:pPr>
              <w:rPr>
                <w:color w:val="FF0000"/>
              </w:rPr>
            </w:pPr>
            <w:ins w:id="70" w:author="Yanda Zhang" w:date="2017-11-23T15:46:00Z">
              <w:r>
                <w:rPr>
                  <w:color w:val="FF0000"/>
                </w:rPr>
                <w:t>False</w:t>
              </w:r>
            </w:ins>
          </w:p>
        </w:tc>
        <w:tc>
          <w:tcPr>
            <w:tcW w:w="1350" w:type="dxa"/>
          </w:tcPr>
          <w:p w:rsidR="00B91411" w:rsidRPr="00A427F2" w:rsidRDefault="00B91411" w:rsidP="00B91411">
            <w:pPr>
              <w:rPr>
                <w:color w:val="FF0000"/>
              </w:rPr>
            </w:pPr>
            <w:r w:rsidRPr="00A427F2">
              <w:rPr>
                <w:color w:val="FF0000"/>
              </w:rPr>
              <w:t>75</w:t>
            </w:r>
          </w:p>
        </w:tc>
      </w:tr>
      <w:tr w:rsidR="00B91411" w:rsidTr="00B91411">
        <w:tc>
          <w:tcPr>
            <w:tcW w:w="1434" w:type="dxa"/>
          </w:tcPr>
          <w:p w:rsidR="00B91411" w:rsidRDefault="00B91411" w:rsidP="00B91411">
            <w:ins w:id="71" w:author="Yanda Zhang" w:date="2017-11-23T15:35:00Z">
              <w:r>
                <w:t>Temperature</w:t>
              </w:r>
            </w:ins>
            <w:ins w:id="72" w:author="Yanda Zhang" w:date="2017-11-23T15:36:00Z">
              <w:r>
                <w:t xml:space="preserve"> 6</w:t>
              </w:r>
            </w:ins>
          </w:p>
        </w:tc>
        <w:tc>
          <w:tcPr>
            <w:tcW w:w="1089" w:type="dxa"/>
          </w:tcPr>
          <w:p w:rsidR="00B91411" w:rsidRDefault="00B91411" w:rsidP="00B91411">
            <w:ins w:id="73" w:author="Yanda Zhang" w:date="2017-11-23T15:37:00Z">
              <w:r>
                <w:t>F</w:t>
              </w:r>
              <w:r w:rsidRPr="000443CA">
                <w:t>loating point</w:t>
              </w:r>
            </w:ins>
          </w:p>
        </w:tc>
        <w:tc>
          <w:tcPr>
            <w:tcW w:w="1693" w:type="dxa"/>
          </w:tcPr>
          <w:p w:rsidR="00B91411" w:rsidRPr="00A427F2" w:rsidRDefault="00B91411" w:rsidP="00B91411">
            <w:pPr>
              <w:rPr>
                <w:color w:val="FF0000"/>
              </w:rPr>
            </w:pPr>
            <w:ins w:id="74" w:author="Yanda Zhang" w:date="2017-11-23T15:40:00Z">
              <w:r>
                <w:rPr>
                  <w:color w:val="FF0000"/>
                </w:rPr>
                <w:t>Tank Input</w:t>
              </w:r>
            </w:ins>
          </w:p>
        </w:tc>
        <w:tc>
          <w:tcPr>
            <w:tcW w:w="909" w:type="dxa"/>
          </w:tcPr>
          <w:p w:rsidR="00B91411" w:rsidRDefault="00B91411" w:rsidP="00B91411">
            <w:proofErr w:type="spellStart"/>
            <w:ins w:id="75" w:author="Yanda Zhang" w:date="2017-11-23T16:43:00Z">
              <w:r w:rsidRPr="00FC792B">
                <w:t>DegF</w:t>
              </w:r>
            </w:ins>
            <w:proofErr w:type="spellEnd"/>
          </w:p>
        </w:tc>
        <w:tc>
          <w:tcPr>
            <w:tcW w:w="1530" w:type="dxa"/>
          </w:tcPr>
          <w:p w:rsidR="00B91411" w:rsidRDefault="00B91411" w:rsidP="00B91411">
            <w:pPr>
              <w:rPr>
                <w:ins w:id="76" w:author="Yanda Zhang" w:date="2017-11-23T17:50:00Z"/>
              </w:rPr>
            </w:pPr>
            <w:ins w:id="77" w:author="Yanda Zhang" w:date="2017-11-23T22:03:00Z">
              <w:r w:rsidRPr="00A25B88">
                <w:t>Average</w:t>
              </w:r>
            </w:ins>
          </w:p>
        </w:tc>
        <w:tc>
          <w:tcPr>
            <w:tcW w:w="1350" w:type="dxa"/>
          </w:tcPr>
          <w:p w:rsidR="00B91411" w:rsidRPr="00F15B44" w:rsidRDefault="00B91411" w:rsidP="00B91411">
            <w:ins w:id="78" w:author="Yanda Zhang" w:date="2017-11-23T15:51:00Z">
              <w:r>
                <w:t>False</w:t>
              </w:r>
            </w:ins>
          </w:p>
        </w:tc>
        <w:tc>
          <w:tcPr>
            <w:tcW w:w="1350" w:type="dxa"/>
          </w:tcPr>
          <w:p w:rsidR="00B91411" w:rsidRPr="00A427F2" w:rsidRDefault="00B91411" w:rsidP="00B91411">
            <w:pPr>
              <w:rPr>
                <w:color w:val="FF0000"/>
              </w:rPr>
            </w:pPr>
            <w:ins w:id="79" w:author="Yanda Zhang" w:date="2017-11-23T15:51:00Z">
              <w:r>
                <w:rPr>
                  <w:color w:val="FF0000"/>
                </w:rPr>
                <w:t>76</w:t>
              </w:r>
            </w:ins>
          </w:p>
        </w:tc>
      </w:tr>
      <w:tr w:rsidR="00B91411" w:rsidTr="00B91411">
        <w:tc>
          <w:tcPr>
            <w:tcW w:w="1434" w:type="dxa"/>
          </w:tcPr>
          <w:p w:rsidR="00B91411" w:rsidRDefault="00B91411" w:rsidP="00B91411">
            <w:ins w:id="80" w:author="Yanda Zhang" w:date="2017-11-23T15:36:00Z">
              <w:r>
                <w:t>Temperature 7</w:t>
              </w:r>
            </w:ins>
          </w:p>
        </w:tc>
        <w:tc>
          <w:tcPr>
            <w:tcW w:w="1089" w:type="dxa"/>
          </w:tcPr>
          <w:p w:rsidR="00B91411" w:rsidRDefault="00B91411" w:rsidP="00B91411">
            <w:ins w:id="81" w:author="Yanda Zhang" w:date="2017-11-23T15:37:00Z">
              <w:r>
                <w:t>F</w:t>
              </w:r>
              <w:r w:rsidRPr="000443CA">
                <w:t>loating point</w:t>
              </w:r>
            </w:ins>
          </w:p>
        </w:tc>
        <w:tc>
          <w:tcPr>
            <w:tcW w:w="1693" w:type="dxa"/>
          </w:tcPr>
          <w:p w:rsidR="00B91411" w:rsidRPr="00A427F2" w:rsidRDefault="00B91411" w:rsidP="00B91411">
            <w:pPr>
              <w:rPr>
                <w:color w:val="FF0000"/>
              </w:rPr>
            </w:pPr>
            <w:ins w:id="82" w:author="Yanda Zhang" w:date="2017-11-23T15:40:00Z">
              <w:r>
                <w:rPr>
                  <w:color w:val="FF0000"/>
                </w:rPr>
                <w:t>Tank Output</w:t>
              </w:r>
            </w:ins>
          </w:p>
        </w:tc>
        <w:tc>
          <w:tcPr>
            <w:tcW w:w="909" w:type="dxa"/>
          </w:tcPr>
          <w:p w:rsidR="00B91411" w:rsidRDefault="00B91411" w:rsidP="00B91411">
            <w:proofErr w:type="spellStart"/>
            <w:ins w:id="83" w:author="Yanda Zhang" w:date="2017-11-23T16:43:00Z">
              <w:r w:rsidRPr="00FC792B">
                <w:t>DegF</w:t>
              </w:r>
            </w:ins>
            <w:proofErr w:type="spellEnd"/>
          </w:p>
        </w:tc>
        <w:tc>
          <w:tcPr>
            <w:tcW w:w="1530" w:type="dxa"/>
          </w:tcPr>
          <w:p w:rsidR="00B91411" w:rsidRDefault="00B91411" w:rsidP="00B91411">
            <w:pPr>
              <w:rPr>
                <w:ins w:id="84" w:author="Yanda Zhang" w:date="2017-11-23T17:50:00Z"/>
              </w:rPr>
            </w:pPr>
            <w:ins w:id="85" w:author="Yanda Zhang" w:date="2017-11-23T22:03:00Z">
              <w:r w:rsidRPr="00A25B88">
                <w:t>Average</w:t>
              </w:r>
            </w:ins>
          </w:p>
        </w:tc>
        <w:tc>
          <w:tcPr>
            <w:tcW w:w="1350" w:type="dxa"/>
          </w:tcPr>
          <w:p w:rsidR="00B91411" w:rsidRPr="00F15B44" w:rsidRDefault="00B91411" w:rsidP="00B91411">
            <w:ins w:id="86" w:author="Yanda Zhang" w:date="2017-11-23T15:51:00Z">
              <w:r>
                <w:t>False</w:t>
              </w:r>
            </w:ins>
          </w:p>
        </w:tc>
        <w:tc>
          <w:tcPr>
            <w:tcW w:w="1350" w:type="dxa"/>
          </w:tcPr>
          <w:p w:rsidR="00B91411" w:rsidRPr="00A427F2" w:rsidRDefault="00B91411" w:rsidP="00B91411">
            <w:pPr>
              <w:rPr>
                <w:color w:val="FF0000"/>
              </w:rPr>
            </w:pPr>
            <w:ins w:id="87" w:author="Yanda Zhang" w:date="2017-11-23T15:51:00Z">
              <w:r>
                <w:rPr>
                  <w:color w:val="FF0000"/>
                </w:rPr>
                <w:t>77</w:t>
              </w:r>
            </w:ins>
          </w:p>
        </w:tc>
      </w:tr>
      <w:tr w:rsidR="00B91411" w:rsidTr="00B91411">
        <w:tc>
          <w:tcPr>
            <w:tcW w:w="1434" w:type="dxa"/>
          </w:tcPr>
          <w:p w:rsidR="00B91411" w:rsidRDefault="00B91411" w:rsidP="00B91411">
            <w:ins w:id="88" w:author="Yanda Zhang" w:date="2017-11-23T15:49:00Z">
              <w:r>
                <w:t>Temperature 8</w:t>
              </w:r>
            </w:ins>
          </w:p>
        </w:tc>
        <w:tc>
          <w:tcPr>
            <w:tcW w:w="1089" w:type="dxa"/>
          </w:tcPr>
          <w:p w:rsidR="00B91411" w:rsidRDefault="00B91411" w:rsidP="00B91411">
            <w:ins w:id="89" w:author="Yanda Zhang" w:date="2017-11-23T15:50:00Z">
              <w:r>
                <w:t>F</w:t>
              </w:r>
              <w:r w:rsidRPr="000443CA">
                <w:t>loating point</w:t>
              </w:r>
            </w:ins>
          </w:p>
        </w:tc>
        <w:tc>
          <w:tcPr>
            <w:tcW w:w="1693" w:type="dxa"/>
          </w:tcPr>
          <w:p w:rsidR="00B91411" w:rsidRDefault="00B91411" w:rsidP="00B91411">
            <w:pPr>
              <w:rPr>
                <w:color w:val="FF0000"/>
              </w:rPr>
            </w:pPr>
            <w:ins w:id="90" w:author="Yanda Zhang" w:date="2017-11-23T15:50:00Z">
              <w:r>
                <w:rPr>
                  <w:color w:val="FF0000"/>
                </w:rPr>
                <w:t>Outdoor</w:t>
              </w:r>
            </w:ins>
          </w:p>
        </w:tc>
        <w:tc>
          <w:tcPr>
            <w:tcW w:w="909" w:type="dxa"/>
          </w:tcPr>
          <w:p w:rsidR="00B91411" w:rsidRDefault="00B91411" w:rsidP="00B91411">
            <w:proofErr w:type="spellStart"/>
            <w:ins w:id="91" w:author="Yanda Zhang" w:date="2017-11-23T16:43:00Z">
              <w:r w:rsidRPr="00FC792B">
                <w:t>DegF</w:t>
              </w:r>
            </w:ins>
            <w:proofErr w:type="spellEnd"/>
          </w:p>
        </w:tc>
        <w:tc>
          <w:tcPr>
            <w:tcW w:w="1530" w:type="dxa"/>
          </w:tcPr>
          <w:p w:rsidR="00B91411" w:rsidRDefault="00B91411" w:rsidP="00B91411">
            <w:pPr>
              <w:rPr>
                <w:ins w:id="92" w:author="Yanda Zhang" w:date="2017-11-23T17:50:00Z"/>
              </w:rPr>
            </w:pPr>
            <w:ins w:id="93" w:author="Yanda Zhang" w:date="2017-11-23T22:03:00Z">
              <w:r w:rsidRPr="00A25B88">
                <w:t>Average</w:t>
              </w:r>
            </w:ins>
          </w:p>
        </w:tc>
        <w:tc>
          <w:tcPr>
            <w:tcW w:w="1350" w:type="dxa"/>
          </w:tcPr>
          <w:p w:rsidR="00B91411" w:rsidRPr="00F15B44" w:rsidRDefault="00B91411" w:rsidP="00B91411">
            <w:ins w:id="94" w:author="Yanda Zhang" w:date="2017-11-23T15:51:00Z">
              <w:r>
                <w:t>False</w:t>
              </w:r>
            </w:ins>
          </w:p>
        </w:tc>
        <w:tc>
          <w:tcPr>
            <w:tcW w:w="1350" w:type="dxa"/>
          </w:tcPr>
          <w:p w:rsidR="00B91411" w:rsidRPr="00A427F2" w:rsidRDefault="00B91411" w:rsidP="00B91411">
            <w:pPr>
              <w:rPr>
                <w:color w:val="FF0000"/>
              </w:rPr>
            </w:pPr>
            <w:ins w:id="95" w:author="Yanda Zhang" w:date="2017-11-23T15:51:00Z">
              <w:r>
                <w:rPr>
                  <w:color w:val="FF0000"/>
                </w:rPr>
                <w:t>78</w:t>
              </w:r>
            </w:ins>
          </w:p>
        </w:tc>
      </w:tr>
      <w:tr w:rsidR="00B91411" w:rsidTr="00B91411">
        <w:tc>
          <w:tcPr>
            <w:tcW w:w="1434" w:type="dxa"/>
          </w:tcPr>
          <w:p w:rsidR="00B91411" w:rsidRDefault="00B91411" w:rsidP="00B91411">
            <w:ins w:id="96" w:author="Yanda Zhang" w:date="2017-11-23T15:52:00Z">
              <w:r>
                <w:lastRenderedPageBreak/>
                <w:t>Temper</w:t>
              </w:r>
            </w:ins>
            <w:ins w:id="97" w:author="Yanda Zhang" w:date="2017-11-23T15:53:00Z">
              <w:r>
                <w:t>ature 9</w:t>
              </w:r>
            </w:ins>
          </w:p>
        </w:tc>
        <w:tc>
          <w:tcPr>
            <w:tcW w:w="1089" w:type="dxa"/>
          </w:tcPr>
          <w:p w:rsidR="00B91411" w:rsidRDefault="00B91411" w:rsidP="00B91411">
            <w:ins w:id="98" w:author="Yanda Zhang" w:date="2017-11-23T15:53:00Z">
              <w:r>
                <w:t>F</w:t>
              </w:r>
              <w:r w:rsidRPr="000443CA">
                <w:t>loating point</w:t>
              </w:r>
            </w:ins>
          </w:p>
        </w:tc>
        <w:tc>
          <w:tcPr>
            <w:tcW w:w="1693" w:type="dxa"/>
          </w:tcPr>
          <w:p w:rsidR="00B91411" w:rsidRDefault="00B91411" w:rsidP="00B91411">
            <w:pPr>
              <w:rPr>
                <w:color w:val="FF0000"/>
              </w:rPr>
            </w:pPr>
            <w:ins w:id="99" w:author="Yanda Zhang" w:date="2017-11-23T15:55:00Z">
              <w:r>
                <w:rPr>
                  <w:color w:val="FF0000"/>
                </w:rPr>
                <w:t>Evaporator Output</w:t>
              </w:r>
            </w:ins>
          </w:p>
        </w:tc>
        <w:tc>
          <w:tcPr>
            <w:tcW w:w="909" w:type="dxa"/>
          </w:tcPr>
          <w:p w:rsidR="00B91411" w:rsidRDefault="00B91411" w:rsidP="00B91411">
            <w:proofErr w:type="spellStart"/>
            <w:ins w:id="100" w:author="Yanda Zhang" w:date="2017-11-23T16:43:00Z">
              <w:r w:rsidRPr="00FC792B">
                <w:t>DegF</w:t>
              </w:r>
            </w:ins>
            <w:proofErr w:type="spellEnd"/>
          </w:p>
        </w:tc>
        <w:tc>
          <w:tcPr>
            <w:tcW w:w="1530" w:type="dxa"/>
          </w:tcPr>
          <w:p w:rsidR="00B91411" w:rsidRDefault="00B91411" w:rsidP="00B91411">
            <w:pPr>
              <w:rPr>
                <w:ins w:id="101" w:author="Yanda Zhang" w:date="2017-11-23T17:50:00Z"/>
              </w:rPr>
            </w:pPr>
            <w:ins w:id="102" w:author="Yanda Zhang" w:date="2017-11-23T22:03:00Z">
              <w:r w:rsidRPr="00DF6D94">
                <w:t>Average</w:t>
              </w:r>
            </w:ins>
          </w:p>
        </w:tc>
        <w:tc>
          <w:tcPr>
            <w:tcW w:w="1350" w:type="dxa"/>
          </w:tcPr>
          <w:p w:rsidR="00B91411" w:rsidRPr="00F15B44" w:rsidRDefault="00B91411" w:rsidP="00B91411">
            <w:ins w:id="103" w:author="Yanda Zhang" w:date="2017-11-23T15:53:00Z">
              <w:r>
                <w:t>False</w:t>
              </w:r>
            </w:ins>
          </w:p>
        </w:tc>
        <w:tc>
          <w:tcPr>
            <w:tcW w:w="1350" w:type="dxa"/>
          </w:tcPr>
          <w:p w:rsidR="00B91411" w:rsidRPr="00A427F2" w:rsidRDefault="00B91411" w:rsidP="00B91411">
            <w:pPr>
              <w:rPr>
                <w:color w:val="FF0000"/>
              </w:rPr>
            </w:pPr>
            <w:ins w:id="104" w:author="Yanda Zhang" w:date="2017-11-23T15:55:00Z">
              <w:r>
                <w:rPr>
                  <w:color w:val="FF0000"/>
                </w:rPr>
                <w:t>79</w:t>
              </w:r>
            </w:ins>
          </w:p>
        </w:tc>
      </w:tr>
      <w:tr w:rsidR="00B91411" w:rsidTr="00B91411">
        <w:tc>
          <w:tcPr>
            <w:tcW w:w="1434" w:type="dxa"/>
          </w:tcPr>
          <w:p w:rsidR="00B91411" w:rsidRDefault="00B91411" w:rsidP="00B91411">
            <w:ins w:id="105" w:author="Yanda Zhang" w:date="2017-11-23T15:53:00Z">
              <w:r>
                <w:t>Temperature 10</w:t>
              </w:r>
            </w:ins>
          </w:p>
        </w:tc>
        <w:tc>
          <w:tcPr>
            <w:tcW w:w="1089" w:type="dxa"/>
          </w:tcPr>
          <w:p w:rsidR="00B91411" w:rsidRDefault="00B91411" w:rsidP="00B91411">
            <w:ins w:id="106" w:author="Yanda Zhang" w:date="2017-11-23T15:53:00Z">
              <w:r>
                <w:t>F</w:t>
              </w:r>
              <w:r w:rsidRPr="000443CA">
                <w:t>loating point</w:t>
              </w:r>
            </w:ins>
          </w:p>
        </w:tc>
        <w:tc>
          <w:tcPr>
            <w:tcW w:w="1693" w:type="dxa"/>
          </w:tcPr>
          <w:p w:rsidR="00B91411" w:rsidRDefault="00B91411" w:rsidP="00B91411">
            <w:pPr>
              <w:rPr>
                <w:color w:val="FF0000"/>
              </w:rPr>
            </w:pPr>
            <w:ins w:id="107" w:author="Yanda Zhang" w:date="2017-11-23T15:59:00Z">
              <w:r>
                <w:rPr>
                  <w:color w:val="FF0000"/>
                </w:rPr>
                <w:t>Pipe Surface 1</w:t>
              </w:r>
            </w:ins>
          </w:p>
        </w:tc>
        <w:tc>
          <w:tcPr>
            <w:tcW w:w="909" w:type="dxa"/>
          </w:tcPr>
          <w:p w:rsidR="00B91411" w:rsidRDefault="00B91411" w:rsidP="00B91411">
            <w:proofErr w:type="spellStart"/>
            <w:ins w:id="108" w:author="Yanda Zhang" w:date="2017-11-23T16:43:00Z">
              <w:r w:rsidRPr="00FC792B">
                <w:t>DegF</w:t>
              </w:r>
            </w:ins>
            <w:proofErr w:type="spellEnd"/>
          </w:p>
        </w:tc>
        <w:tc>
          <w:tcPr>
            <w:tcW w:w="1530" w:type="dxa"/>
          </w:tcPr>
          <w:p w:rsidR="00B91411" w:rsidRDefault="00B91411" w:rsidP="00B91411">
            <w:pPr>
              <w:rPr>
                <w:ins w:id="109" w:author="Yanda Zhang" w:date="2017-11-23T17:50:00Z"/>
              </w:rPr>
            </w:pPr>
            <w:ins w:id="110" w:author="Yanda Zhang" w:date="2017-11-23T22:03:00Z">
              <w:r w:rsidRPr="00DF6D94">
                <w:t>Average</w:t>
              </w:r>
            </w:ins>
          </w:p>
        </w:tc>
        <w:tc>
          <w:tcPr>
            <w:tcW w:w="1350" w:type="dxa"/>
          </w:tcPr>
          <w:p w:rsidR="00B91411" w:rsidRPr="00F15B44" w:rsidRDefault="00B91411" w:rsidP="00B91411">
            <w:ins w:id="111" w:author="Yanda Zhang" w:date="2017-11-23T15:53:00Z">
              <w:r>
                <w:t>False</w:t>
              </w:r>
            </w:ins>
          </w:p>
        </w:tc>
        <w:tc>
          <w:tcPr>
            <w:tcW w:w="1350" w:type="dxa"/>
          </w:tcPr>
          <w:p w:rsidR="00B91411" w:rsidRPr="00A427F2" w:rsidRDefault="00B91411" w:rsidP="00B91411">
            <w:pPr>
              <w:rPr>
                <w:color w:val="FF0000"/>
              </w:rPr>
            </w:pPr>
            <w:ins w:id="112" w:author="Yanda Zhang" w:date="2017-11-23T16:00:00Z">
              <w:r>
                <w:rPr>
                  <w:color w:val="FF0000"/>
                </w:rPr>
                <w:t>80</w:t>
              </w:r>
            </w:ins>
          </w:p>
        </w:tc>
      </w:tr>
      <w:tr w:rsidR="00D7373E" w:rsidTr="00B91411">
        <w:trPr>
          <w:ins w:id="113" w:author="Yanda Zhang" w:date="2017-11-23T15:56:00Z"/>
        </w:trPr>
        <w:tc>
          <w:tcPr>
            <w:tcW w:w="1434" w:type="dxa"/>
          </w:tcPr>
          <w:p w:rsidR="00D7373E" w:rsidRDefault="00D7373E" w:rsidP="002F4E51">
            <w:pPr>
              <w:rPr>
                <w:ins w:id="114" w:author="Yanda Zhang" w:date="2017-11-23T15:56:00Z"/>
              </w:rPr>
            </w:pPr>
            <w:ins w:id="115" w:author="Yanda Zhang" w:date="2017-11-23T15:56:00Z">
              <w:r>
                <w:t>Temperature 11</w:t>
              </w:r>
            </w:ins>
          </w:p>
        </w:tc>
        <w:tc>
          <w:tcPr>
            <w:tcW w:w="1089" w:type="dxa"/>
          </w:tcPr>
          <w:p w:rsidR="00D7373E" w:rsidRDefault="00D7373E" w:rsidP="002F4E51">
            <w:pPr>
              <w:rPr>
                <w:ins w:id="116" w:author="Yanda Zhang" w:date="2017-11-23T15:56:00Z"/>
              </w:rPr>
            </w:pPr>
            <w:ins w:id="117" w:author="Yanda Zhang" w:date="2017-11-23T15:56:00Z">
              <w:r>
                <w:t>Floating point</w:t>
              </w:r>
            </w:ins>
          </w:p>
        </w:tc>
        <w:tc>
          <w:tcPr>
            <w:tcW w:w="1693" w:type="dxa"/>
          </w:tcPr>
          <w:p w:rsidR="00D7373E" w:rsidRPr="00B12BB7" w:rsidRDefault="00D7373E" w:rsidP="002F4E51">
            <w:pPr>
              <w:rPr>
                <w:ins w:id="118" w:author="Yanda Zhang" w:date="2017-11-23T15:56:00Z"/>
              </w:rPr>
            </w:pPr>
            <w:ins w:id="119" w:author="Yanda Zhang" w:date="2017-11-23T15:59:00Z">
              <w:r w:rsidRPr="00B12BB7">
                <w:t>Pipe Surface 2</w:t>
              </w:r>
            </w:ins>
          </w:p>
        </w:tc>
        <w:tc>
          <w:tcPr>
            <w:tcW w:w="909" w:type="dxa"/>
          </w:tcPr>
          <w:p w:rsidR="00D7373E" w:rsidRDefault="00D7373E" w:rsidP="002F4E51">
            <w:proofErr w:type="spellStart"/>
            <w:ins w:id="120" w:author="Yanda Zhang" w:date="2017-11-23T16:43:00Z">
              <w:r>
                <w:t>DegF</w:t>
              </w:r>
            </w:ins>
            <w:proofErr w:type="spellEnd"/>
          </w:p>
        </w:tc>
        <w:tc>
          <w:tcPr>
            <w:tcW w:w="1530" w:type="dxa"/>
          </w:tcPr>
          <w:p w:rsidR="00D7373E" w:rsidRDefault="00B91411" w:rsidP="002F4E51">
            <w:pPr>
              <w:rPr>
                <w:ins w:id="121" w:author="Yanda Zhang" w:date="2017-11-23T17:50:00Z"/>
              </w:rPr>
            </w:pPr>
            <w:ins w:id="122" w:author="Yanda Zhang" w:date="2017-11-23T22:04:00Z">
              <w:r>
                <w:t>Average</w:t>
              </w:r>
            </w:ins>
          </w:p>
        </w:tc>
        <w:tc>
          <w:tcPr>
            <w:tcW w:w="1350" w:type="dxa"/>
          </w:tcPr>
          <w:p w:rsidR="00D7373E" w:rsidRDefault="00D7373E" w:rsidP="002F4E51">
            <w:pPr>
              <w:rPr>
                <w:ins w:id="123" w:author="Yanda Zhang" w:date="2017-11-23T15:56:00Z"/>
              </w:rPr>
            </w:pPr>
            <w:ins w:id="124" w:author="Yanda Zhang" w:date="2017-11-23T15:59:00Z">
              <w:r>
                <w:t>Fal</w:t>
              </w:r>
            </w:ins>
            <w:ins w:id="125" w:author="Yanda Zhang" w:date="2017-11-23T16:00:00Z">
              <w:r>
                <w:t>se</w:t>
              </w:r>
            </w:ins>
          </w:p>
        </w:tc>
        <w:tc>
          <w:tcPr>
            <w:tcW w:w="1350" w:type="dxa"/>
          </w:tcPr>
          <w:p w:rsidR="00D7373E" w:rsidRPr="00B12BB7" w:rsidRDefault="00D7373E" w:rsidP="002F4E51">
            <w:pPr>
              <w:rPr>
                <w:ins w:id="126" w:author="Yanda Zhang" w:date="2017-11-23T15:56:00Z"/>
              </w:rPr>
            </w:pPr>
            <w:ins w:id="127" w:author="Yanda Zhang" w:date="2017-11-23T16:00:00Z">
              <w:r w:rsidRPr="00B12BB7">
                <w:t>81</w:t>
              </w:r>
            </w:ins>
          </w:p>
        </w:tc>
      </w:tr>
      <w:tr w:rsidR="00B91411" w:rsidTr="00B91411">
        <w:tc>
          <w:tcPr>
            <w:tcW w:w="1434" w:type="dxa"/>
          </w:tcPr>
          <w:p w:rsidR="00B91411" w:rsidRPr="005C6C63" w:rsidRDefault="00B91411" w:rsidP="00B91411">
            <w:r>
              <w:t>Flow 1</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28" w:author="Yanda Zhang" w:date="2017-11-23T16:01:00Z">
              <w:r>
                <w:rPr>
                  <w:color w:val="FF0000"/>
                </w:rPr>
                <w:t>Hot Water Supp</w:t>
              </w:r>
            </w:ins>
            <w:ins w:id="129" w:author="Yanda Zhang" w:date="2017-11-23T16:02:00Z">
              <w:r>
                <w:rPr>
                  <w:color w:val="FF0000"/>
                </w:rPr>
                <w:t>l</w:t>
              </w:r>
            </w:ins>
            <w:ins w:id="130" w:author="Yanda Zhang" w:date="2017-11-23T16:01:00Z">
              <w:r>
                <w:rPr>
                  <w:color w:val="FF0000"/>
                </w:rPr>
                <w:t>y</w:t>
              </w:r>
            </w:ins>
          </w:p>
        </w:tc>
        <w:tc>
          <w:tcPr>
            <w:tcW w:w="909" w:type="dxa"/>
          </w:tcPr>
          <w:p w:rsidR="00B91411" w:rsidRPr="00F15B44" w:rsidRDefault="00B91411" w:rsidP="00B91411">
            <w:ins w:id="131" w:author="Yanda Zhang" w:date="2017-11-23T16:44:00Z">
              <w:r>
                <w:t>GPM</w:t>
              </w:r>
            </w:ins>
          </w:p>
        </w:tc>
        <w:tc>
          <w:tcPr>
            <w:tcW w:w="1530" w:type="dxa"/>
          </w:tcPr>
          <w:p w:rsidR="00B91411" w:rsidRPr="00F15B44" w:rsidRDefault="00B91411" w:rsidP="00B91411">
            <w:pPr>
              <w:rPr>
                <w:ins w:id="132" w:author="Yanda Zhang" w:date="2017-11-23T17:50:00Z"/>
              </w:rPr>
            </w:pPr>
            <w:ins w:id="133" w:author="Yanda Zhang" w:date="2017-11-23T22:07:00Z">
              <w:r w:rsidRPr="007E0CF6">
                <w:t>Average</w:t>
              </w:r>
            </w:ins>
          </w:p>
        </w:tc>
        <w:tc>
          <w:tcPr>
            <w:tcW w:w="1350" w:type="dxa"/>
          </w:tcPr>
          <w:p w:rsidR="00B91411" w:rsidRPr="00A427F2" w:rsidRDefault="00B91411" w:rsidP="00B91411">
            <w:pPr>
              <w:rPr>
                <w:color w:val="FF0000"/>
              </w:rPr>
            </w:pPr>
            <w:ins w:id="134"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2.1</w:t>
            </w:r>
          </w:p>
        </w:tc>
      </w:tr>
      <w:tr w:rsidR="00B91411" w:rsidTr="00B91411">
        <w:tc>
          <w:tcPr>
            <w:tcW w:w="1434" w:type="dxa"/>
          </w:tcPr>
          <w:p w:rsidR="00B91411" w:rsidRDefault="00B91411" w:rsidP="00B91411">
            <w:r w:rsidRPr="00B629EF">
              <w:t xml:space="preserve">Flow </w:t>
            </w:r>
            <w:r>
              <w:t>2</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35" w:author="Yanda Zhang" w:date="2017-11-23T16:05:00Z">
              <w:r>
                <w:rPr>
                  <w:color w:val="FF0000"/>
                </w:rPr>
                <w:t>Circulation Flow</w:t>
              </w:r>
            </w:ins>
          </w:p>
        </w:tc>
        <w:tc>
          <w:tcPr>
            <w:tcW w:w="909" w:type="dxa"/>
          </w:tcPr>
          <w:p w:rsidR="00B91411" w:rsidRDefault="00B91411" w:rsidP="00B91411">
            <w:pPr>
              <w:rPr>
                <w:color w:val="FF0000"/>
              </w:rPr>
            </w:pPr>
            <w:ins w:id="136" w:author="Yanda Zhang" w:date="2017-11-23T16:44:00Z">
              <w:r>
                <w:t>GPM</w:t>
              </w:r>
            </w:ins>
          </w:p>
        </w:tc>
        <w:tc>
          <w:tcPr>
            <w:tcW w:w="1530" w:type="dxa"/>
          </w:tcPr>
          <w:p w:rsidR="00B91411" w:rsidRDefault="00B91411" w:rsidP="00B91411">
            <w:pPr>
              <w:rPr>
                <w:ins w:id="137" w:author="Yanda Zhang" w:date="2017-11-23T17:50:00Z"/>
                <w:color w:val="FF0000"/>
              </w:rPr>
            </w:pPr>
            <w:ins w:id="138" w:author="Yanda Zhang" w:date="2017-11-23T22:07:00Z">
              <w:r w:rsidRPr="007E0CF6">
                <w:t>Average</w:t>
              </w:r>
            </w:ins>
          </w:p>
        </w:tc>
        <w:tc>
          <w:tcPr>
            <w:tcW w:w="1350" w:type="dxa"/>
          </w:tcPr>
          <w:p w:rsidR="00B91411" w:rsidRPr="00A427F2" w:rsidRDefault="00B91411" w:rsidP="00B91411">
            <w:pPr>
              <w:rPr>
                <w:color w:val="FF0000"/>
              </w:rPr>
            </w:pPr>
            <w:ins w:id="139" w:author="Yanda Zhang" w:date="2017-11-23T16:03:00Z">
              <w:r>
                <w:rPr>
                  <w:color w:val="FF0000"/>
                </w:rPr>
                <w:t>False</w:t>
              </w:r>
            </w:ins>
          </w:p>
        </w:tc>
        <w:tc>
          <w:tcPr>
            <w:tcW w:w="1350" w:type="dxa"/>
          </w:tcPr>
          <w:p w:rsidR="00B91411" w:rsidRPr="00A427F2" w:rsidRDefault="00B91411" w:rsidP="00B91411">
            <w:pPr>
              <w:rPr>
                <w:color w:val="FF0000"/>
              </w:rPr>
            </w:pPr>
            <w:r w:rsidRPr="00A427F2">
              <w:rPr>
                <w:color w:val="FF0000"/>
              </w:rPr>
              <w:t>2.2</w:t>
            </w:r>
          </w:p>
        </w:tc>
      </w:tr>
      <w:tr w:rsidR="00B91411" w:rsidTr="00B91411">
        <w:tc>
          <w:tcPr>
            <w:tcW w:w="1434" w:type="dxa"/>
          </w:tcPr>
          <w:p w:rsidR="00B91411" w:rsidRDefault="00B91411" w:rsidP="00B91411">
            <w:r w:rsidRPr="00B629EF">
              <w:t xml:space="preserve">Flow </w:t>
            </w:r>
            <w:r>
              <w:t>3</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40" w:author="Yanda Zhang" w:date="2017-11-23T16:05:00Z">
              <w:r>
                <w:rPr>
                  <w:color w:val="FF0000"/>
                </w:rPr>
                <w:t>Water Heater Input</w:t>
              </w:r>
            </w:ins>
          </w:p>
        </w:tc>
        <w:tc>
          <w:tcPr>
            <w:tcW w:w="909" w:type="dxa"/>
          </w:tcPr>
          <w:p w:rsidR="00B91411" w:rsidRDefault="00B91411" w:rsidP="00B91411">
            <w:pPr>
              <w:rPr>
                <w:color w:val="FF0000"/>
              </w:rPr>
            </w:pPr>
            <w:ins w:id="141" w:author="Yanda Zhang" w:date="2017-11-23T16:44:00Z">
              <w:r>
                <w:t>GPM</w:t>
              </w:r>
            </w:ins>
          </w:p>
        </w:tc>
        <w:tc>
          <w:tcPr>
            <w:tcW w:w="1530" w:type="dxa"/>
          </w:tcPr>
          <w:p w:rsidR="00B91411" w:rsidRDefault="00B91411" w:rsidP="00B91411">
            <w:pPr>
              <w:rPr>
                <w:ins w:id="142" w:author="Yanda Zhang" w:date="2017-11-23T17:50:00Z"/>
                <w:color w:val="FF0000"/>
              </w:rPr>
            </w:pPr>
            <w:ins w:id="143" w:author="Yanda Zhang" w:date="2017-11-23T22:07:00Z">
              <w:r w:rsidRPr="007E0CF6">
                <w:t>Average</w:t>
              </w:r>
            </w:ins>
          </w:p>
        </w:tc>
        <w:tc>
          <w:tcPr>
            <w:tcW w:w="1350" w:type="dxa"/>
          </w:tcPr>
          <w:p w:rsidR="00B91411" w:rsidRPr="00A427F2" w:rsidRDefault="00B91411" w:rsidP="00B91411">
            <w:pPr>
              <w:rPr>
                <w:color w:val="FF0000"/>
              </w:rPr>
            </w:pPr>
            <w:ins w:id="144" w:author="Yanda Zhang" w:date="2017-11-23T16:03:00Z">
              <w:r>
                <w:rPr>
                  <w:color w:val="FF0000"/>
                </w:rPr>
                <w:t>False</w:t>
              </w:r>
            </w:ins>
          </w:p>
        </w:tc>
        <w:tc>
          <w:tcPr>
            <w:tcW w:w="1350" w:type="dxa"/>
          </w:tcPr>
          <w:p w:rsidR="00B91411" w:rsidRPr="00A427F2" w:rsidRDefault="00B91411" w:rsidP="00B91411">
            <w:pPr>
              <w:rPr>
                <w:color w:val="FF0000"/>
              </w:rPr>
            </w:pPr>
            <w:r w:rsidRPr="00A427F2">
              <w:rPr>
                <w:color w:val="FF0000"/>
              </w:rPr>
              <w:t>2.3</w:t>
            </w:r>
          </w:p>
        </w:tc>
      </w:tr>
      <w:tr w:rsidR="00B91411" w:rsidTr="00B91411">
        <w:tc>
          <w:tcPr>
            <w:tcW w:w="1434" w:type="dxa"/>
          </w:tcPr>
          <w:p w:rsidR="00B91411" w:rsidRPr="005C6C63" w:rsidRDefault="00B91411" w:rsidP="00B91411">
            <w:r>
              <w:t>Flow 4</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45" w:author="Yanda Zhang" w:date="2017-11-23T16:05:00Z">
              <w:r>
                <w:rPr>
                  <w:color w:val="FF0000"/>
                </w:rPr>
                <w:t>Tank Input</w:t>
              </w:r>
            </w:ins>
          </w:p>
        </w:tc>
        <w:tc>
          <w:tcPr>
            <w:tcW w:w="909" w:type="dxa"/>
          </w:tcPr>
          <w:p w:rsidR="00B91411" w:rsidRDefault="00B91411" w:rsidP="00B91411">
            <w:pPr>
              <w:rPr>
                <w:color w:val="FF0000"/>
              </w:rPr>
            </w:pPr>
            <w:ins w:id="146" w:author="Yanda Zhang" w:date="2017-11-23T16:44:00Z">
              <w:r>
                <w:t>GPM</w:t>
              </w:r>
            </w:ins>
          </w:p>
        </w:tc>
        <w:tc>
          <w:tcPr>
            <w:tcW w:w="1530" w:type="dxa"/>
          </w:tcPr>
          <w:p w:rsidR="00B91411" w:rsidRDefault="00B91411" w:rsidP="00B91411">
            <w:pPr>
              <w:rPr>
                <w:ins w:id="147" w:author="Yanda Zhang" w:date="2017-11-23T17:50:00Z"/>
                <w:color w:val="FF0000"/>
              </w:rPr>
            </w:pPr>
            <w:ins w:id="148" w:author="Yanda Zhang" w:date="2017-11-23T22:07:00Z">
              <w:r w:rsidRPr="007E0CF6">
                <w:t>Average</w:t>
              </w:r>
            </w:ins>
          </w:p>
        </w:tc>
        <w:tc>
          <w:tcPr>
            <w:tcW w:w="1350" w:type="dxa"/>
          </w:tcPr>
          <w:p w:rsidR="00B91411" w:rsidRPr="00A427F2" w:rsidRDefault="00B91411" w:rsidP="00B91411">
            <w:pPr>
              <w:rPr>
                <w:color w:val="FF0000"/>
              </w:rPr>
            </w:pPr>
            <w:ins w:id="149" w:author="Yanda Zhang" w:date="2017-11-23T16:03:00Z">
              <w:r>
                <w:rPr>
                  <w:color w:val="FF0000"/>
                </w:rPr>
                <w:t>False</w:t>
              </w:r>
            </w:ins>
          </w:p>
        </w:tc>
        <w:tc>
          <w:tcPr>
            <w:tcW w:w="1350" w:type="dxa"/>
          </w:tcPr>
          <w:p w:rsidR="00B91411" w:rsidRPr="00A427F2" w:rsidRDefault="00B91411" w:rsidP="00B91411">
            <w:pPr>
              <w:rPr>
                <w:color w:val="FF0000"/>
              </w:rPr>
            </w:pPr>
            <w:r w:rsidRPr="00A427F2">
              <w:rPr>
                <w:color w:val="FF0000"/>
              </w:rPr>
              <w:t>2.4</w:t>
            </w:r>
          </w:p>
        </w:tc>
      </w:tr>
      <w:tr w:rsidR="00B91411" w:rsidTr="00B91411">
        <w:tc>
          <w:tcPr>
            <w:tcW w:w="1434" w:type="dxa"/>
          </w:tcPr>
          <w:p w:rsidR="00B91411" w:rsidRPr="005C6C63" w:rsidRDefault="00B91411" w:rsidP="00B91411">
            <w:r>
              <w:t>Pressure 1</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50" w:author="Yanda Zhang" w:date="2017-11-23T16:06:00Z">
              <w:r>
                <w:rPr>
                  <w:color w:val="FF0000"/>
                </w:rPr>
                <w:t>How Water Supply</w:t>
              </w:r>
            </w:ins>
          </w:p>
        </w:tc>
        <w:tc>
          <w:tcPr>
            <w:tcW w:w="909" w:type="dxa"/>
          </w:tcPr>
          <w:p w:rsidR="00B91411" w:rsidRDefault="00B91411" w:rsidP="00B91411">
            <w:pPr>
              <w:rPr>
                <w:color w:val="FF0000"/>
              </w:rPr>
            </w:pPr>
            <w:ins w:id="151" w:author="Yanda Zhang" w:date="2017-11-23T16:44:00Z">
              <w:r>
                <w:rPr>
                  <w:color w:val="FF0000"/>
                </w:rPr>
                <w:t>PSI</w:t>
              </w:r>
            </w:ins>
          </w:p>
        </w:tc>
        <w:tc>
          <w:tcPr>
            <w:tcW w:w="1530" w:type="dxa"/>
          </w:tcPr>
          <w:p w:rsidR="00B91411" w:rsidRDefault="00B91411" w:rsidP="00B91411">
            <w:pPr>
              <w:rPr>
                <w:ins w:id="152" w:author="Yanda Zhang" w:date="2017-11-23T17:50:00Z"/>
                <w:color w:val="FF0000"/>
              </w:rPr>
            </w:pPr>
            <w:ins w:id="153" w:author="Yanda Zhang" w:date="2017-11-23T22:07:00Z">
              <w:r w:rsidRPr="007E0CF6">
                <w:t>Average</w:t>
              </w:r>
            </w:ins>
          </w:p>
        </w:tc>
        <w:tc>
          <w:tcPr>
            <w:tcW w:w="1350" w:type="dxa"/>
          </w:tcPr>
          <w:p w:rsidR="00B91411" w:rsidRPr="00A427F2" w:rsidRDefault="00B91411" w:rsidP="00B91411">
            <w:pPr>
              <w:rPr>
                <w:color w:val="FF0000"/>
              </w:rPr>
            </w:pPr>
            <w:ins w:id="154" w:author="Yanda Zhang" w:date="2017-11-23T16:12:00Z">
              <w:r>
                <w:rPr>
                  <w:color w:val="FF0000"/>
                </w:rPr>
                <w:t>False</w:t>
              </w:r>
            </w:ins>
          </w:p>
        </w:tc>
        <w:tc>
          <w:tcPr>
            <w:tcW w:w="1350" w:type="dxa"/>
          </w:tcPr>
          <w:p w:rsidR="00B91411" w:rsidRPr="00A427F2" w:rsidRDefault="00B91411" w:rsidP="00B91411">
            <w:pPr>
              <w:rPr>
                <w:color w:val="FF0000"/>
              </w:rPr>
            </w:pPr>
            <w:r w:rsidRPr="00A427F2">
              <w:rPr>
                <w:color w:val="FF0000"/>
              </w:rPr>
              <w:t>10.1</w:t>
            </w:r>
          </w:p>
        </w:tc>
      </w:tr>
      <w:tr w:rsidR="00B91411" w:rsidTr="00B91411">
        <w:tc>
          <w:tcPr>
            <w:tcW w:w="1434" w:type="dxa"/>
          </w:tcPr>
          <w:p w:rsidR="00B91411" w:rsidRDefault="00B91411" w:rsidP="00B91411">
            <w:r>
              <w:t>Pressure</w:t>
            </w:r>
            <w:r w:rsidRPr="00B629EF">
              <w:t xml:space="preserve"> </w:t>
            </w:r>
            <w:r>
              <w:t>2</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55" w:author="Yanda Zhang" w:date="2017-11-23T16:06:00Z">
              <w:r>
                <w:rPr>
                  <w:color w:val="FF0000"/>
                </w:rPr>
                <w:t>Cold Water Supply</w:t>
              </w:r>
            </w:ins>
          </w:p>
        </w:tc>
        <w:tc>
          <w:tcPr>
            <w:tcW w:w="909" w:type="dxa"/>
          </w:tcPr>
          <w:p w:rsidR="00B91411" w:rsidRDefault="00B91411" w:rsidP="00B91411">
            <w:pPr>
              <w:rPr>
                <w:color w:val="FF0000"/>
              </w:rPr>
            </w:pPr>
            <w:ins w:id="156" w:author="Yanda Zhang" w:date="2017-11-23T16:44:00Z">
              <w:r>
                <w:rPr>
                  <w:color w:val="FF0000"/>
                </w:rPr>
                <w:t>PSI</w:t>
              </w:r>
            </w:ins>
          </w:p>
        </w:tc>
        <w:tc>
          <w:tcPr>
            <w:tcW w:w="1530" w:type="dxa"/>
          </w:tcPr>
          <w:p w:rsidR="00B91411" w:rsidRDefault="00B91411" w:rsidP="00B91411">
            <w:pPr>
              <w:rPr>
                <w:ins w:id="157" w:author="Yanda Zhang" w:date="2017-11-23T17:50:00Z"/>
                <w:color w:val="FF0000"/>
              </w:rPr>
            </w:pPr>
            <w:ins w:id="158" w:author="Yanda Zhang" w:date="2017-11-23T22:07:00Z">
              <w:r w:rsidRPr="007E0CF6">
                <w:t>Average</w:t>
              </w:r>
            </w:ins>
          </w:p>
        </w:tc>
        <w:tc>
          <w:tcPr>
            <w:tcW w:w="1350" w:type="dxa"/>
          </w:tcPr>
          <w:p w:rsidR="00B91411" w:rsidRPr="00A427F2" w:rsidRDefault="00B91411" w:rsidP="00B91411">
            <w:pPr>
              <w:rPr>
                <w:color w:val="FF0000"/>
              </w:rPr>
            </w:pPr>
            <w:ins w:id="159" w:author="Yanda Zhang" w:date="2017-11-23T16:12:00Z">
              <w:r>
                <w:rPr>
                  <w:color w:val="FF0000"/>
                </w:rPr>
                <w:t>False</w:t>
              </w:r>
            </w:ins>
          </w:p>
        </w:tc>
        <w:tc>
          <w:tcPr>
            <w:tcW w:w="1350" w:type="dxa"/>
          </w:tcPr>
          <w:p w:rsidR="00B91411" w:rsidRPr="00A427F2" w:rsidRDefault="00B91411" w:rsidP="00B91411">
            <w:pPr>
              <w:rPr>
                <w:color w:val="FF0000"/>
              </w:rPr>
            </w:pPr>
            <w:r w:rsidRPr="00A427F2">
              <w:rPr>
                <w:color w:val="FF0000"/>
              </w:rPr>
              <w:t>10.2</w:t>
            </w:r>
          </w:p>
        </w:tc>
      </w:tr>
      <w:tr w:rsidR="00B91411" w:rsidTr="00B91411">
        <w:tc>
          <w:tcPr>
            <w:tcW w:w="1434" w:type="dxa"/>
          </w:tcPr>
          <w:p w:rsidR="00B91411" w:rsidRDefault="00B91411" w:rsidP="00B91411">
            <w:r>
              <w:t>Pressure</w:t>
            </w:r>
            <w:r w:rsidRPr="00B629EF">
              <w:t xml:space="preserve"> </w:t>
            </w:r>
            <w:r>
              <w:t>3</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60" w:author="Yanda Zhang" w:date="2017-11-23T16:10:00Z">
              <w:r>
                <w:rPr>
                  <w:color w:val="FF0000"/>
                </w:rPr>
                <w:t>Tank Input</w:t>
              </w:r>
            </w:ins>
          </w:p>
        </w:tc>
        <w:tc>
          <w:tcPr>
            <w:tcW w:w="909" w:type="dxa"/>
          </w:tcPr>
          <w:p w:rsidR="00B91411" w:rsidRDefault="00B91411" w:rsidP="00B91411">
            <w:pPr>
              <w:rPr>
                <w:color w:val="FF0000"/>
              </w:rPr>
            </w:pPr>
            <w:ins w:id="161" w:author="Yanda Zhang" w:date="2017-11-23T16:44:00Z">
              <w:r>
                <w:rPr>
                  <w:color w:val="FF0000"/>
                </w:rPr>
                <w:t>PSI</w:t>
              </w:r>
            </w:ins>
          </w:p>
        </w:tc>
        <w:tc>
          <w:tcPr>
            <w:tcW w:w="1530" w:type="dxa"/>
          </w:tcPr>
          <w:p w:rsidR="00B91411" w:rsidRDefault="00B91411" w:rsidP="00B91411">
            <w:pPr>
              <w:rPr>
                <w:ins w:id="162" w:author="Yanda Zhang" w:date="2017-11-23T17:50:00Z"/>
                <w:color w:val="FF0000"/>
              </w:rPr>
            </w:pPr>
            <w:ins w:id="163" w:author="Yanda Zhang" w:date="2017-11-23T22:08:00Z">
              <w:r w:rsidRPr="0064674D">
                <w:t>Average</w:t>
              </w:r>
            </w:ins>
          </w:p>
        </w:tc>
        <w:tc>
          <w:tcPr>
            <w:tcW w:w="1350" w:type="dxa"/>
          </w:tcPr>
          <w:p w:rsidR="00B91411" w:rsidRPr="00A427F2" w:rsidRDefault="00B91411" w:rsidP="00B91411">
            <w:pPr>
              <w:rPr>
                <w:color w:val="FF0000"/>
              </w:rPr>
            </w:pPr>
            <w:ins w:id="164" w:author="Yanda Zhang" w:date="2017-11-23T16:12:00Z">
              <w:r>
                <w:rPr>
                  <w:color w:val="FF0000"/>
                </w:rPr>
                <w:t>False</w:t>
              </w:r>
            </w:ins>
          </w:p>
        </w:tc>
        <w:tc>
          <w:tcPr>
            <w:tcW w:w="1350" w:type="dxa"/>
          </w:tcPr>
          <w:p w:rsidR="00B91411" w:rsidRPr="00A427F2" w:rsidRDefault="00B91411" w:rsidP="00B91411">
            <w:pPr>
              <w:rPr>
                <w:color w:val="FF0000"/>
              </w:rPr>
            </w:pPr>
            <w:r w:rsidRPr="00A427F2">
              <w:rPr>
                <w:color w:val="FF0000"/>
              </w:rPr>
              <w:t>10.3</w:t>
            </w:r>
          </w:p>
        </w:tc>
      </w:tr>
      <w:tr w:rsidR="00B91411" w:rsidTr="00B91411">
        <w:tc>
          <w:tcPr>
            <w:tcW w:w="1434" w:type="dxa"/>
          </w:tcPr>
          <w:p w:rsidR="00B91411" w:rsidRPr="005C6C63" w:rsidRDefault="00B91411" w:rsidP="00B91411">
            <w:r>
              <w:t>Current 1</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65" w:author="Yanda Zhang" w:date="2017-11-23T16:12:00Z">
              <w:r>
                <w:rPr>
                  <w:color w:val="FF0000"/>
                </w:rPr>
                <w:t>Build</w:t>
              </w:r>
            </w:ins>
            <w:ins w:id="166" w:author="Yanda Zhang" w:date="2017-11-23T16:13:00Z">
              <w:r>
                <w:rPr>
                  <w:color w:val="FF0000"/>
                </w:rPr>
                <w:t>ing</w:t>
              </w:r>
            </w:ins>
            <w:ins w:id="167" w:author="Yanda Zhang" w:date="2017-11-23T22:36:00Z">
              <w:r w:rsidR="00C54208">
                <w:rPr>
                  <w:color w:val="FF0000"/>
                </w:rPr>
                <w:t xml:space="preserve"> Consumption</w:t>
              </w:r>
            </w:ins>
          </w:p>
        </w:tc>
        <w:tc>
          <w:tcPr>
            <w:tcW w:w="909" w:type="dxa"/>
          </w:tcPr>
          <w:p w:rsidR="00B91411" w:rsidRPr="00F15B44" w:rsidRDefault="00B91411" w:rsidP="00B91411">
            <w:ins w:id="168" w:author="Yanda Zhang" w:date="2017-11-23T16:44:00Z">
              <w:r>
                <w:t>Amp</w:t>
              </w:r>
            </w:ins>
          </w:p>
        </w:tc>
        <w:tc>
          <w:tcPr>
            <w:tcW w:w="1530" w:type="dxa"/>
          </w:tcPr>
          <w:p w:rsidR="00B91411" w:rsidRPr="00F15B44" w:rsidRDefault="00B91411" w:rsidP="00B91411">
            <w:pPr>
              <w:rPr>
                <w:ins w:id="169" w:author="Yanda Zhang" w:date="2017-11-23T17:50:00Z"/>
              </w:rPr>
            </w:pPr>
            <w:ins w:id="170" w:author="Yanda Zhang" w:date="2017-11-23T22:08:00Z">
              <w:r w:rsidRPr="0064674D">
                <w:t>Average</w:t>
              </w:r>
            </w:ins>
          </w:p>
        </w:tc>
        <w:tc>
          <w:tcPr>
            <w:tcW w:w="1350" w:type="dxa"/>
          </w:tcPr>
          <w:p w:rsidR="00B91411" w:rsidRPr="00A427F2" w:rsidRDefault="00B91411" w:rsidP="00B91411">
            <w:pPr>
              <w:rPr>
                <w:color w:val="FF0000"/>
              </w:rPr>
            </w:pPr>
            <w:ins w:id="171"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5.1</w:t>
            </w:r>
          </w:p>
        </w:tc>
      </w:tr>
      <w:tr w:rsidR="00B91411" w:rsidTr="00B91411">
        <w:tc>
          <w:tcPr>
            <w:tcW w:w="1434" w:type="dxa"/>
          </w:tcPr>
          <w:p w:rsidR="00B91411" w:rsidRDefault="00B91411" w:rsidP="00B91411">
            <w:r>
              <w:t>Current</w:t>
            </w:r>
            <w:r w:rsidRPr="00B629EF">
              <w:t xml:space="preserve"> </w:t>
            </w:r>
            <w:r>
              <w:t>2</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72" w:author="Yanda Zhang" w:date="2017-11-23T16:13:00Z">
              <w:r>
                <w:rPr>
                  <w:color w:val="FF0000"/>
                </w:rPr>
                <w:t>Solar Generation</w:t>
              </w:r>
            </w:ins>
          </w:p>
        </w:tc>
        <w:tc>
          <w:tcPr>
            <w:tcW w:w="909" w:type="dxa"/>
          </w:tcPr>
          <w:p w:rsidR="00B91411" w:rsidRPr="00F15B44" w:rsidRDefault="00B91411" w:rsidP="00B91411">
            <w:ins w:id="173" w:author="Yanda Zhang" w:date="2017-11-23T16:45:00Z">
              <w:r w:rsidRPr="00D72C71">
                <w:t>Amp</w:t>
              </w:r>
            </w:ins>
          </w:p>
        </w:tc>
        <w:tc>
          <w:tcPr>
            <w:tcW w:w="1530" w:type="dxa"/>
          </w:tcPr>
          <w:p w:rsidR="00B91411" w:rsidRPr="00F15B44" w:rsidRDefault="00B91411" w:rsidP="00B91411">
            <w:pPr>
              <w:rPr>
                <w:ins w:id="174" w:author="Yanda Zhang" w:date="2017-11-23T17:50:00Z"/>
              </w:rPr>
            </w:pPr>
            <w:ins w:id="175" w:author="Yanda Zhang" w:date="2017-11-23T22:08:00Z">
              <w:r w:rsidRPr="0064674D">
                <w:t>Average</w:t>
              </w:r>
            </w:ins>
          </w:p>
        </w:tc>
        <w:tc>
          <w:tcPr>
            <w:tcW w:w="1350" w:type="dxa"/>
          </w:tcPr>
          <w:p w:rsidR="00B91411" w:rsidRPr="00A427F2" w:rsidRDefault="00B91411" w:rsidP="00B91411">
            <w:pPr>
              <w:rPr>
                <w:color w:val="FF0000"/>
              </w:rPr>
            </w:pPr>
            <w:ins w:id="176"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5.2</w:t>
            </w:r>
          </w:p>
        </w:tc>
      </w:tr>
      <w:tr w:rsidR="00B91411" w:rsidTr="00B91411">
        <w:tc>
          <w:tcPr>
            <w:tcW w:w="1434" w:type="dxa"/>
          </w:tcPr>
          <w:p w:rsidR="00B91411" w:rsidRDefault="00B91411" w:rsidP="00B91411">
            <w:r>
              <w:t>Current</w:t>
            </w:r>
            <w:r w:rsidRPr="00B629EF">
              <w:t xml:space="preserve"> </w:t>
            </w:r>
            <w:r>
              <w:t>3</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77" w:author="Yanda Zhang" w:date="2017-11-23T16:18:00Z">
              <w:r>
                <w:rPr>
                  <w:color w:val="FF0000"/>
                </w:rPr>
                <w:t>Water Heater</w:t>
              </w:r>
            </w:ins>
          </w:p>
        </w:tc>
        <w:tc>
          <w:tcPr>
            <w:tcW w:w="909" w:type="dxa"/>
          </w:tcPr>
          <w:p w:rsidR="00B91411" w:rsidRPr="00F15B44" w:rsidRDefault="00B91411" w:rsidP="00B91411">
            <w:ins w:id="178" w:author="Yanda Zhang" w:date="2017-11-23T16:45:00Z">
              <w:r w:rsidRPr="00D72C71">
                <w:t>Amp</w:t>
              </w:r>
            </w:ins>
          </w:p>
        </w:tc>
        <w:tc>
          <w:tcPr>
            <w:tcW w:w="1530" w:type="dxa"/>
          </w:tcPr>
          <w:p w:rsidR="00B91411" w:rsidRPr="00F15B44" w:rsidRDefault="00B91411" w:rsidP="00B91411">
            <w:pPr>
              <w:rPr>
                <w:ins w:id="179" w:author="Yanda Zhang" w:date="2017-11-23T17:50:00Z"/>
              </w:rPr>
            </w:pPr>
            <w:ins w:id="180" w:author="Yanda Zhang" w:date="2017-11-23T22:08:00Z">
              <w:r w:rsidRPr="0064674D">
                <w:t>Average</w:t>
              </w:r>
            </w:ins>
          </w:p>
        </w:tc>
        <w:tc>
          <w:tcPr>
            <w:tcW w:w="1350" w:type="dxa"/>
          </w:tcPr>
          <w:p w:rsidR="00B91411" w:rsidRPr="00A427F2" w:rsidRDefault="00B91411" w:rsidP="00B91411">
            <w:pPr>
              <w:rPr>
                <w:color w:val="FF0000"/>
              </w:rPr>
            </w:pPr>
            <w:ins w:id="181"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5.3</w:t>
            </w:r>
          </w:p>
        </w:tc>
      </w:tr>
      <w:tr w:rsidR="00B91411" w:rsidTr="00B91411">
        <w:tc>
          <w:tcPr>
            <w:tcW w:w="1434" w:type="dxa"/>
          </w:tcPr>
          <w:p w:rsidR="00B91411" w:rsidRPr="005C6C63" w:rsidRDefault="00B91411" w:rsidP="00B91411">
            <w:r>
              <w:t>Current 4</w:t>
            </w:r>
          </w:p>
        </w:tc>
        <w:tc>
          <w:tcPr>
            <w:tcW w:w="1089" w:type="dxa"/>
          </w:tcPr>
          <w:p w:rsidR="00B91411" w:rsidRDefault="00B91411" w:rsidP="00B91411">
            <w:r>
              <w:t>F</w:t>
            </w:r>
            <w:r w:rsidRPr="000443CA">
              <w:t>loating point</w:t>
            </w:r>
          </w:p>
        </w:tc>
        <w:tc>
          <w:tcPr>
            <w:tcW w:w="1693" w:type="dxa"/>
          </w:tcPr>
          <w:p w:rsidR="00B91411" w:rsidRPr="00A427F2" w:rsidRDefault="00B91411" w:rsidP="00B91411">
            <w:pPr>
              <w:rPr>
                <w:color w:val="FF0000"/>
              </w:rPr>
            </w:pPr>
            <w:ins w:id="182" w:author="Yanda Zhang" w:date="2017-11-23T16:19:00Z">
              <w:r>
                <w:rPr>
                  <w:color w:val="FF0000"/>
                </w:rPr>
                <w:t>Air Conditioner</w:t>
              </w:r>
            </w:ins>
          </w:p>
        </w:tc>
        <w:tc>
          <w:tcPr>
            <w:tcW w:w="909" w:type="dxa"/>
          </w:tcPr>
          <w:p w:rsidR="00B91411" w:rsidRPr="00F15B44" w:rsidRDefault="00B91411" w:rsidP="00B91411">
            <w:ins w:id="183" w:author="Yanda Zhang" w:date="2017-11-23T16:45:00Z">
              <w:r w:rsidRPr="00D72C71">
                <w:t>Amp</w:t>
              </w:r>
            </w:ins>
          </w:p>
        </w:tc>
        <w:tc>
          <w:tcPr>
            <w:tcW w:w="1530" w:type="dxa"/>
          </w:tcPr>
          <w:p w:rsidR="00B91411" w:rsidRPr="00F15B44" w:rsidRDefault="00B91411" w:rsidP="00B91411">
            <w:pPr>
              <w:rPr>
                <w:ins w:id="184" w:author="Yanda Zhang" w:date="2017-11-23T17:50:00Z"/>
              </w:rPr>
            </w:pPr>
            <w:ins w:id="185" w:author="Yanda Zhang" w:date="2017-11-23T22:08:00Z">
              <w:r w:rsidRPr="0064674D">
                <w:t>Average</w:t>
              </w:r>
            </w:ins>
          </w:p>
        </w:tc>
        <w:tc>
          <w:tcPr>
            <w:tcW w:w="1350" w:type="dxa"/>
          </w:tcPr>
          <w:p w:rsidR="00B91411" w:rsidRPr="00A427F2" w:rsidRDefault="00B91411" w:rsidP="00B91411">
            <w:pPr>
              <w:rPr>
                <w:color w:val="FF0000"/>
              </w:rPr>
            </w:pPr>
            <w:ins w:id="186" w:author="Yanda Zhang" w:date="2017-11-23T09:44:00Z">
              <w:r w:rsidRPr="00F15B44">
                <w:t>True</w:t>
              </w:r>
            </w:ins>
          </w:p>
        </w:tc>
        <w:tc>
          <w:tcPr>
            <w:tcW w:w="1350" w:type="dxa"/>
          </w:tcPr>
          <w:p w:rsidR="00B91411" w:rsidRPr="00A427F2" w:rsidRDefault="00B91411" w:rsidP="00B91411">
            <w:pPr>
              <w:rPr>
                <w:color w:val="FF0000"/>
              </w:rPr>
            </w:pPr>
            <w:r w:rsidRPr="00A427F2">
              <w:rPr>
                <w:color w:val="FF0000"/>
              </w:rPr>
              <w:t>5.4</w:t>
            </w:r>
          </w:p>
        </w:tc>
      </w:tr>
      <w:tr w:rsidR="00B91411" w:rsidTr="00B91411">
        <w:tc>
          <w:tcPr>
            <w:tcW w:w="1434" w:type="dxa"/>
          </w:tcPr>
          <w:p w:rsidR="00B91411" w:rsidRDefault="00B91411" w:rsidP="00B91411">
            <w:ins w:id="187" w:author="Yanda Zhang" w:date="2017-11-23T16:22:00Z">
              <w:r>
                <w:t>Current 5</w:t>
              </w:r>
            </w:ins>
          </w:p>
        </w:tc>
        <w:tc>
          <w:tcPr>
            <w:tcW w:w="1089" w:type="dxa"/>
          </w:tcPr>
          <w:p w:rsidR="00B91411" w:rsidRDefault="00B91411" w:rsidP="00B91411"/>
        </w:tc>
        <w:tc>
          <w:tcPr>
            <w:tcW w:w="1693" w:type="dxa"/>
          </w:tcPr>
          <w:p w:rsidR="00B91411" w:rsidRDefault="00B91411" w:rsidP="00B91411">
            <w:pPr>
              <w:rPr>
                <w:color w:val="FF0000"/>
              </w:rPr>
            </w:pPr>
            <w:ins w:id="188" w:author="Yanda Zhang" w:date="2017-11-23T16:18:00Z">
              <w:r>
                <w:rPr>
                  <w:color w:val="FF0000"/>
                </w:rPr>
                <w:t>Dryer</w:t>
              </w:r>
            </w:ins>
          </w:p>
        </w:tc>
        <w:tc>
          <w:tcPr>
            <w:tcW w:w="909" w:type="dxa"/>
          </w:tcPr>
          <w:p w:rsidR="00B91411" w:rsidRDefault="00B91411" w:rsidP="00B91411">
            <w:ins w:id="189" w:author="Yanda Zhang" w:date="2017-11-23T16:45:00Z">
              <w:r w:rsidRPr="00D72C71">
                <w:t>Amp</w:t>
              </w:r>
            </w:ins>
          </w:p>
        </w:tc>
        <w:tc>
          <w:tcPr>
            <w:tcW w:w="1530" w:type="dxa"/>
          </w:tcPr>
          <w:p w:rsidR="00B91411" w:rsidRDefault="00B91411" w:rsidP="00B91411">
            <w:pPr>
              <w:rPr>
                <w:ins w:id="190" w:author="Yanda Zhang" w:date="2017-11-23T17:50:00Z"/>
              </w:rPr>
            </w:pPr>
            <w:ins w:id="191" w:author="Yanda Zhang" w:date="2017-11-23T22:08:00Z">
              <w:r w:rsidRPr="005E2F00">
                <w:t>Average</w:t>
              </w:r>
            </w:ins>
          </w:p>
        </w:tc>
        <w:tc>
          <w:tcPr>
            <w:tcW w:w="1350" w:type="dxa"/>
          </w:tcPr>
          <w:p w:rsidR="00B91411" w:rsidRPr="00F15B44" w:rsidRDefault="00B91411" w:rsidP="00B91411">
            <w:ins w:id="192" w:author="Yanda Zhang" w:date="2017-11-23T16:24:00Z">
              <w:r>
                <w:t>False</w:t>
              </w:r>
            </w:ins>
          </w:p>
        </w:tc>
        <w:tc>
          <w:tcPr>
            <w:tcW w:w="1350" w:type="dxa"/>
          </w:tcPr>
          <w:p w:rsidR="00B91411" w:rsidRPr="00A427F2" w:rsidRDefault="00B91411" w:rsidP="00B91411">
            <w:pPr>
              <w:rPr>
                <w:color w:val="FF0000"/>
              </w:rPr>
            </w:pPr>
          </w:p>
        </w:tc>
      </w:tr>
      <w:tr w:rsidR="00B91411" w:rsidTr="00B91411">
        <w:tc>
          <w:tcPr>
            <w:tcW w:w="1434" w:type="dxa"/>
          </w:tcPr>
          <w:p w:rsidR="00B91411" w:rsidRDefault="00B91411" w:rsidP="00B91411">
            <w:ins w:id="193" w:author="Yanda Zhang" w:date="2017-11-23T16:22:00Z">
              <w:r>
                <w:t>Current 6</w:t>
              </w:r>
            </w:ins>
          </w:p>
        </w:tc>
        <w:tc>
          <w:tcPr>
            <w:tcW w:w="1089" w:type="dxa"/>
          </w:tcPr>
          <w:p w:rsidR="00B91411" w:rsidRDefault="00B91411" w:rsidP="00B91411"/>
        </w:tc>
        <w:tc>
          <w:tcPr>
            <w:tcW w:w="1693" w:type="dxa"/>
          </w:tcPr>
          <w:p w:rsidR="00B91411" w:rsidRDefault="00B91411" w:rsidP="00B91411">
            <w:pPr>
              <w:rPr>
                <w:color w:val="FF0000"/>
              </w:rPr>
            </w:pPr>
            <w:ins w:id="194" w:author="Yanda Zhang" w:date="2017-11-23T16:19:00Z">
              <w:r>
                <w:rPr>
                  <w:color w:val="FF0000"/>
                </w:rPr>
                <w:t>Pool pump</w:t>
              </w:r>
            </w:ins>
          </w:p>
        </w:tc>
        <w:tc>
          <w:tcPr>
            <w:tcW w:w="909" w:type="dxa"/>
          </w:tcPr>
          <w:p w:rsidR="00B91411" w:rsidRPr="004D30A2" w:rsidRDefault="00B91411" w:rsidP="00B91411">
            <w:ins w:id="195" w:author="Yanda Zhang" w:date="2017-11-23T16:45:00Z">
              <w:r w:rsidRPr="00D72C71">
                <w:t>Amp</w:t>
              </w:r>
            </w:ins>
          </w:p>
        </w:tc>
        <w:tc>
          <w:tcPr>
            <w:tcW w:w="1530" w:type="dxa"/>
          </w:tcPr>
          <w:p w:rsidR="00B91411" w:rsidRPr="004D30A2" w:rsidRDefault="00B91411" w:rsidP="00B91411">
            <w:pPr>
              <w:rPr>
                <w:ins w:id="196" w:author="Yanda Zhang" w:date="2017-11-23T17:50:00Z"/>
              </w:rPr>
            </w:pPr>
            <w:ins w:id="197" w:author="Yanda Zhang" w:date="2017-11-23T22:08:00Z">
              <w:r w:rsidRPr="005E2F00">
                <w:t>Average</w:t>
              </w:r>
            </w:ins>
          </w:p>
        </w:tc>
        <w:tc>
          <w:tcPr>
            <w:tcW w:w="1350" w:type="dxa"/>
          </w:tcPr>
          <w:p w:rsidR="00B91411" w:rsidRPr="00F15B44" w:rsidRDefault="00B91411" w:rsidP="00B91411">
            <w:ins w:id="198" w:author="Yanda Zhang" w:date="2017-11-23T16:24:00Z">
              <w:r w:rsidRPr="004D30A2">
                <w:t>False</w:t>
              </w:r>
            </w:ins>
          </w:p>
        </w:tc>
        <w:tc>
          <w:tcPr>
            <w:tcW w:w="1350" w:type="dxa"/>
          </w:tcPr>
          <w:p w:rsidR="00B91411" w:rsidRPr="00A427F2" w:rsidRDefault="00B91411" w:rsidP="00B91411">
            <w:pPr>
              <w:rPr>
                <w:color w:val="FF0000"/>
              </w:rPr>
            </w:pPr>
          </w:p>
        </w:tc>
      </w:tr>
      <w:tr w:rsidR="00B91411" w:rsidTr="00B91411">
        <w:tc>
          <w:tcPr>
            <w:tcW w:w="1434" w:type="dxa"/>
          </w:tcPr>
          <w:p w:rsidR="00B91411" w:rsidRDefault="00B91411" w:rsidP="00B91411">
            <w:ins w:id="199" w:author="Yanda Zhang" w:date="2017-11-23T16:22:00Z">
              <w:r>
                <w:t>Current 7</w:t>
              </w:r>
            </w:ins>
          </w:p>
        </w:tc>
        <w:tc>
          <w:tcPr>
            <w:tcW w:w="1089" w:type="dxa"/>
          </w:tcPr>
          <w:p w:rsidR="00B91411" w:rsidRDefault="00B91411" w:rsidP="00B91411"/>
        </w:tc>
        <w:tc>
          <w:tcPr>
            <w:tcW w:w="1693" w:type="dxa"/>
          </w:tcPr>
          <w:p w:rsidR="00B91411" w:rsidRDefault="00B91411" w:rsidP="00B91411">
            <w:pPr>
              <w:rPr>
                <w:color w:val="FF0000"/>
              </w:rPr>
            </w:pPr>
            <w:ins w:id="200" w:author="Yanda Zhang" w:date="2017-11-23T16:21:00Z">
              <w:r>
                <w:rPr>
                  <w:color w:val="FF0000"/>
                </w:rPr>
                <w:t>Plugin Load 1</w:t>
              </w:r>
            </w:ins>
          </w:p>
        </w:tc>
        <w:tc>
          <w:tcPr>
            <w:tcW w:w="909" w:type="dxa"/>
          </w:tcPr>
          <w:p w:rsidR="00B91411" w:rsidRPr="004D30A2" w:rsidRDefault="00B91411" w:rsidP="00B91411">
            <w:ins w:id="201" w:author="Yanda Zhang" w:date="2017-11-23T16:45:00Z">
              <w:r w:rsidRPr="00D72C71">
                <w:t>Amp</w:t>
              </w:r>
            </w:ins>
          </w:p>
        </w:tc>
        <w:tc>
          <w:tcPr>
            <w:tcW w:w="1530" w:type="dxa"/>
          </w:tcPr>
          <w:p w:rsidR="00B91411" w:rsidRPr="004D30A2" w:rsidRDefault="00B91411" w:rsidP="00B91411">
            <w:pPr>
              <w:rPr>
                <w:ins w:id="202" w:author="Yanda Zhang" w:date="2017-11-23T17:50:00Z"/>
              </w:rPr>
            </w:pPr>
            <w:ins w:id="203" w:author="Yanda Zhang" w:date="2017-11-23T22:08:00Z">
              <w:r w:rsidRPr="005E2F00">
                <w:t>Average</w:t>
              </w:r>
            </w:ins>
          </w:p>
        </w:tc>
        <w:tc>
          <w:tcPr>
            <w:tcW w:w="1350" w:type="dxa"/>
          </w:tcPr>
          <w:p w:rsidR="00B91411" w:rsidRPr="00F15B44" w:rsidRDefault="00B91411" w:rsidP="00B91411">
            <w:ins w:id="204" w:author="Yanda Zhang" w:date="2017-11-23T16:24:00Z">
              <w:r w:rsidRPr="004D30A2">
                <w:t>False</w:t>
              </w:r>
            </w:ins>
          </w:p>
        </w:tc>
        <w:tc>
          <w:tcPr>
            <w:tcW w:w="1350" w:type="dxa"/>
          </w:tcPr>
          <w:p w:rsidR="00B91411" w:rsidRPr="00A427F2" w:rsidRDefault="00B91411" w:rsidP="00B91411">
            <w:pPr>
              <w:rPr>
                <w:color w:val="FF0000"/>
              </w:rPr>
            </w:pPr>
          </w:p>
        </w:tc>
      </w:tr>
      <w:tr w:rsidR="00B91411" w:rsidTr="00B91411">
        <w:trPr>
          <w:ins w:id="205" w:author="Yanda Zhang" w:date="2017-11-23T16:21:00Z"/>
        </w:trPr>
        <w:tc>
          <w:tcPr>
            <w:tcW w:w="1434" w:type="dxa"/>
          </w:tcPr>
          <w:p w:rsidR="00B91411" w:rsidRDefault="00B91411" w:rsidP="00B91411">
            <w:pPr>
              <w:rPr>
                <w:ins w:id="206" w:author="Yanda Zhang" w:date="2017-11-23T16:21:00Z"/>
              </w:rPr>
            </w:pPr>
            <w:ins w:id="207" w:author="Yanda Zhang" w:date="2017-11-23T16:22:00Z">
              <w:r>
                <w:t>Current 8</w:t>
              </w:r>
            </w:ins>
          </w:p>
        </w:tc>
        <w:tc>
          <w:tcPr>
            <w:tcW w:w="1089" w:type="dxa"/>
          </w:tcPr>
          <w:p w:rsidR="00B91411" w:rsidRDefault="00B91411" w:rsidP="00B91411">
            <w:pPr>
              <w:rPr>
                <w:ins w:id="208" w:author="Yanda Zhang" w:date="2017-11-23T16:21:00Z"/>
              </w:rPr>
            </w:pPr>
          </w:p>
        </w:tc>
        <w:tc>
          <w:tcPr>
            <w:tcW w:w="1693" w:type="dxa"/>
          </w:tcPr>
          <w:p w:rsidR="00B91411" w:rsidRDefault="00B91411" w:rsidP="00B91411">
            <w:pPr>
              <w:rPr>
                <w:ins w:id="209" w:author="Yanda Zhang" w:date="2017-11-23T16:21:00Z"/>
                <w:color w:val="FF0000"/>
              </w:rPr>
            </w:pPr>
            <w:ins w:id="210" w:author="Yanda Zhang" w:date="2017-11-23T16:21:00Z">
              <w:r>
                <w:rPr>
                  <w:color w:val="FF0000"/>
                </w:rPr>
                <w:t>Plugin Load 2</w:t>
              </w:r>
            </w:ins>
          </w:p>
        </w:tc>
        <w:tc>
          <w:tcPr>
            <w:tcW w:w="909" w:type="dxa"/>
          </w:tcPr>
          <w:p w:rsidR="00B91411" w:rsidRPr="004D30A2" w:rsidRDefault="00B91411" w:rsidP="00B91411">
            <w:ins w:id="211" w:author="Yanda Zhang" w:date="2017-11-23T16:45:00Z">
              <w:r w:rsidRPr="00D72C71">
                <w:t>Amp</w:t>
              </w:r>
            </w:ins>
          </w:p>
        </w:tc>
        <w:tc>
          <w:tcPr>
            <w:tcW w:w="1530" w:type="dxa"/>
          </w:tcPr>
          <w:p w:rsidR="00B91411" w:rsidRPr="004D30A2" w:rsidRDefault="00B91411" w:rsidP="00B91411">
            <w:pPr>
              <w:rPr>
                <w:ins w:id="212" w:author="Yanda Zhang" w:date="2017-11-23T17:50:00Z"/>
              </w:rPr>
            </w:pPr>
            <w:ins w:id="213" w:author="Yanda Zhang" w:date="2017-11-23T22:08:00Z">
              <w:r w:rsidRPr="00750CBA">
                <w:t>Average</w:t>
              </w:r>
            </w:ins>
          </w:p>
        </w:tc>
        <w:tc>
          <w:tcPr>
            <w:tcW w:w="1350" w:type="dxa"/>
          </w:tcPr>
          <w:p w:rsidR="00B91411" w:rsidRPr="00F15B44" w:rsidRDefault="00B91411" w:rsidP="00B91411">
            <w:pPr>
              <w:rPr>
                <w:ins w:id="214" w:author="Yanda Zhang" w:date="2017-11-23T16:21:00Z"/>
              </w:rPr>
            </w:pPr>
            <w:ins w:id="215" w:author="Yanda Zhang" w:date="2017-11-23T16:24:00Z">
              <w:r w:rsidRPr="004D30A2">
                <w:t>False</w:t>
              </w:r>
            </w:ins>
          </w:p>
        </w:tc>
        <w:tc>
          <w:tcPr>
            <w:tcW w:w="1350" w:type="dxa"/>
          </w:tcPr>
          <w:p w:rsidR="00B91411" w:rsidRPr="00A427F2" w:rsidRDefault="00B91411" w:rsidP="00B91411">
            <w:pPr>
              <w:rPr>
                <w:ins w:id="216" w:author="Yanda Zhang" w:date="2017-11-23T16:21:00Z"/>
                <w:color w:val="FF0000"/>
              </w:rPr>
            </w:pPr>
          </w:p>
        </w:tc>
      </w:tr>
      <w:tr w:rsidR="00B91411" w:rsidTr="00B91411">
        <w:trPr>
          <w:ins w:id="217" w:author="Yanda Zhang" w:date="2017-11-23T16:18:00Z"/>
        </w:trPr>
        <w:tc>
          <w:tcPr>
            <w:tcW w:w="1434" w:type="dxa"/>
          </w:tcPr>
          <w:p w:rsidR="00B91411" w:rsidRDefault="00B91411" w:rsidP="00B91411">
            <w:pPr>
              <w:rPr>
                <w:ins w:id="218" w:author="Yanda Zhang" w:date="2017-11-23T16:18:00Z"/>
              </w:rPr>
            </w:pPr>
            <w:ins w:id="219" w:author="Yanda Zhang" w:date="2017-11-23T16:22:00Z">
              <w:r>
                <w:t>Current 9</w:t>
              </w:r>
            </w:ins>
          </w:p>
        </w:tc>
        <w:tc>
          <w:tcPr>
            <w:tcW w:w="1089" w:type="dxa"/>
          </w:tcPr>
          <w:p w:rsidR="00B91411" w:rsidRDefault="00B91411" w:rsidP="00B91411">
            <w:pPr>
              <w:rPr>
                <w:ins w:id="220" w:author="Yanda Zhang" w:date="2017-11-23T16:18:00Z"/>
              </w:rPr>
            </w:pPr>
          </w:p>
        </w:tc>
        <w:tc>
          <w:tcPr>
            <w:tcW w:w="1693" w:type="dxa"/>
          </w:tcPr>
          <w:p w:rsidR="00B91411" w:rsidRDefault="00B91411" w:rsidP="00B91411">
            <w:pPr>
              <w:rPr>
                <w:ins w:id="221" w:author="Yanda Zhang" w:date="2017-11-23T16:18:00Z"/>
                <w:color w:val="FF0000"/>
              </w:rPr>
            </w:pPr>
            <w:ins w:id="222" w:author="Yanda Zhang" w:date="2017-11-23T16:21:00Z">
              <w:r>
                <w:rPr>
                  <w:color w:val="FF0000"/>
                </w:rPr>
                <w:t>Plugin Load 3</w:t>
              </w:r>
            </w:ins>
          </w:p>
        </w:tc>
        <w:tc>
          <w:tcPr>
            <w:tcW w:w="909" w:type="dxa"/>
          </w:tcPr>
          <w:p w:rsidR="00B91411" w:rsidRPr="004D30A2" w:rsidRDefault="00B91411" w:rsidP="00B91411">
            <w:ins w:id="223" w:author="Yanda Zhang" w:date="2017-11-23T16:45:00Z">
              <w:r w:rsidRPr="00D72C71">
                <w:t>Amp</w:t>
              </w:r>
            </w:ins>
          </w:p>
        </w:tc>
        <w:tc>
          <w:tcPr>
            <w:tcW w:w="1530" w:type="dxa"/>
          </w:tcPr>
          <w:p w:rsidR="00B91411" w:rsidRPr="004D30A2" w:rsidRDefault="00B91411" w:rsidP="00B91411">
            <w:pPr>
              <w:rPr>
                <w:ins w:id="224" w:author="Yanda Zhang" w:date="2017-11-23T17:50:00Z"/>
              </w:rPr>
            </w:pPr>
            <w:ins w:id="225" w:author="Yanda Zhang" w:date="2017-11-23T22:08:00Z">
              <w:r w:rsidRPr="00750CBA">
                <w:t>Average</w:t>
              </w:r>
            </w:ins>
          </w:p>
        </w:tc>
        <w:tc>
          <w:tcPr>
            <w:tcW w:w="1350" w:type="dxa"/>
          </w:tcPr>
          <w:p w:rsidR="00B91411" w:rsidRPr="00F15B44" w:rsidRDefault="00B91411" w:rsidP="00B91411">
            <w:pPr>
              <w:rPr>
                <w:ins w:id="226" w:author="Yanda Zhang" w:date="2017-11-23T16:18:00Z"/>
              </w:rPr>
            </w:pPr>
            <w:ins w:id="227" w:author="Yanda Zhang" w:date="2017-11-23T16:24:00Z">
              <w:r w:rsidRPr="004D30A2">
                <w:t>False</w:t>
              </w:r>
            </w:ins>
          </w:p>
        </w:tc>
        <w:tc>
          <w:tcPr>
            <w:tcW w:w="1350" w:type="dxa"/>
          </w:tcPr>
          <w:p w:rsidR="00B91411" w:rsidRPr="00A427F2" w:rsidRDefault="00B91411" w:rsidP="00B91411">
            <w:pPr>
              <w:rPr>
                <w:ins w:id="228" w:author="Yanda Zhang" w:date="2017-11-23T16:18:00Z"/>
                <w:color w:val="FF0000"/>
              </w:rPr>
            </w:pPr>
          </w:p>
        </w:tc>
      </w:tr>
      <w:tr w:rsidR="00B91411" w:rsidTr="00B91411">
        <w:tc>
          <w:tcPr>
            <w:tcW w:w="1434" w:type="dxa"/>
          </w:tcPr>
          <w:p w:rsidR="00B91411" w:rsidRDefault="00B91411" w:rsidP="00B91411">
            <w:ins w:id="229" w:author="Yanda Zhang" w:date="2017-11-23T16:23:00Z">
              <w:r>
                <w:t>Current 10</w:t>
              </w:r>
            </w:ins>
          </w:p>
        </w:tc>
        <w:tc>
          <w:tcPr>
            <w:tcW w:w="1089" w:type="dxa"/>
          </w:tcPr>
          <w:p w:rsidR="00B91411" w:rsidRDefault="00B91411" w:rsidP="00B91411"/>
        </w:tc>
        <w:tc>
          <w:tcPr>
            <w:tcW w:w="1693" w:type="dxa"/>
          </w:tcPr>
          <w:p w:rsidR="00B91411" w:rsidRDefault="00B91411" w:rsidP="00B91411">
            <w:pPr>
              <w:rPr>
                <w:color w:val="FF0000"/>
              </w:rPr>
            </w:pPr>
            <w:ins w:id="230" w:author="Yanda Zhang" w:date="2017-11-23T16:23:00Z">
              <w:r>
                <w:rPr>
                  <w:color w:val="FF0000"/>
                </w:rPr>
                <w:t>Plugin Load 4</w:t>
              </w:r>
            </w:ins>
          </w:p>
        </w:tc>
        <w:tc>
          <w:tcPr>
            <w:tcW w:w="909" w:type="dxa"/>
          </w:tcPr>
          <w:p w:rsidR="00B91411" w:rsidRPr="004D30A2" w:rsidRDefault="00B91411" w:rsidP="00B91411">
            <w:ins w:id="231" w:author="Yanda Zhang" w:date="2017-11-23T16:45:00Z">
              <w:r w:rsidRPr="00D72C71">
                <w:t>Amp</w:t>
              </w:r>
            </w:ins>
          </w:p>
        </w:tc>
        <w:tc>
          <w:tcPr>
            <w:tcW w:w="1530" w:type="dxa"/>
          </w:tcPr>
          <w:p w:rsidR="00B91411" w:rsidRPr="004D30A2" w:rsidRDefault="00B91411" w:rsidP="00B91411">
            <w:pPr>
              <w:rPr>
                <w:ins w:id="232" w:author="Yanda Zhang" w:date="2017-11-23T17:50:00Z"/>
              </w:rPr>
            </w:pPr>
            <w:ins w:id="233" w:author="Yanda Zhang" w:date="2017-11-23T22:08:00Z">
              <w:r w:rsidRPr="00750CBA">
                <w:t>Average</w:t>
              </w:r>
            </w:ins>
          </w:p>
        </w:tc>
        <w:tc>
          <w:tcPr>
            <w:tcW w:w="1350" w:type="dxa"/>
          </w:tcPr>
          <w:p w:rsidR="00B91411" w:rsidRPr="00F15B44" w:rsidRDefault="00B91411" w:rsidP="00B91411">
            <w:ins w:id="234" w:author="Yanda Zhang" w:date="2017-11-23T16:24:00Z">
              <w:r w:rsidRPr="004D30A2">
                <w:t>False</w:t>
              </w:r>
            </w:ins>
          </w:p>
        </w:tc>
        <w:tc>
          <w:tcPr>
            <w:tcW w:w="1350" w:type="dxa"/>
          </w:tcPr>
          <w:p w:rsidR="00B91411" w:rsidRPr="00A427F2" w:rsidRDefault="00B91411" w:rsidP="00B91411">
            <w:pPr>
              <w:rPr>
                <w:color w:val="FF0000"/>
              </w:rPr>
            </w:pPr>
          </w:p>
        </w:tc>
      </w:tr>
      <w:tr w:rsidR="00A47FE2" w:rsidTr="00B91411">
        <w:tc>
          <w:tcPr>
            <w:tcW w:w="1434" w:type="dxa"/>
          </w:tcPr>
          <w:p w:rsidR="00A47FE2" w:rsidRPr="005C6C63" w:rsidRDefault="00A47FE2" w:rsidP="00A47FE2">
            <w:del w:id="235" w:author="Yanda Zhang" w:date="2017-11-23T16:31:00Z">
              <w:r w:rsidDel="007660AE">
                <w:delText>Relay state</w:delText>
              </w:r>
            </w:del>
            <w:ins w:id="236" w:author="Yanda Zhang" w:date="2017-11-23T16:31:00Z">
              <w:r>
                <w:t>Sw</w:t>
              </w:r>
            </w:ins>
            <w:ins w:id="237" w:author="Yanda Zhang" w:date="2017-11-23T16:32:00Z">
              <w:r>
                <w:t>itch</w:t>
              </w:r>
            </w:ins>
            <w:r>
              <w:t xml:space="preserve"> 1</w:t>
            </w:r>
          </w:p>
        </w:tc>
        <w:tc>
          <w:tcPr>
            <w:tcW w:w="1089" w:type="dxa"/>
          </w:tcPr>
          <w:p w:rsidR="00A47FE2" w:rsidRPr="00A427F2" w:rsidRDefault="00A47FE2" w:rsidP="00A47FE2">
            <w:pPr>
              <w:rPr>
                <w:color w:val="FF0000"/>
              </w:rPr>
            </w:pPr>
            <w:r w:rsidRPr="00DE5A7C">
              <w:t>Boolean</w:t>
            </w:r>
          </w:p>
        </w:tc>
        <w:tc>
          <w:tcPr>
            <w:tcW w:w="1693" w:type="dxa"/>
          </w:tcPr>
          <w:p w:rsidR="00A47FE2" w:rsidRPr="000443CA" w:rsidRDefault="00A47FE2" w:rsidP="00A47FE2">
            <w:ins w:id="238" w:author="Yanda Zhang" w:date="2017-11-23T16:24:00Z">
              <w:r>
                <w:t>Circulation Pump</w:t>
              </w:r>
            </w:ins>
          </w:p>
        </w:tc>
        <w:tc>
          <w:tcPr>
            <w:tcW w:w="909" w:type="dxa"/>
          </w:tcPr>
          <w:p w:rsidR="00A47FE2" w:rsidRDefault="00A47FE2" w:rsidP="00A47FE2">
            <w:ins w:id="239" w:author="Yanda Zhang" w:date="2017-11-23T22:20:00Z">
              <w:r w:rsidRPr="009F2929">
                <w:t>No unit</w:t>
              </w:r>
            </w:ins>
          </w:p>
        </w:tc>
        <w:tc>
          <w:tcPr>
            <w:tcW w:w="1530" w:type="dxa"/>
          </w:tcPr>
          <w:p w:rsidR="00A47FE2" w:rsidRDefault="00A47FE2" w:rsidP="00A47FE2">
            <w:pPr>
              <w:rPr>
                <w:ins w:id="240" w:author="Yanda Zhang" w:date="2017-11-23T17:50:00Z"/>
              </w:rPr>
            </w:pPr>
            <w:ins w:id="241" w:author="Yanda Zhang" w:date="2017-11-23T22:14:00Z">
              <w:r>
                <w:t>Max</w:t>
              </w:r>
            </w:ins>
          </w:p>
        </w:tc>
        <w:tc>
          <w:tcPr>
            <w:tcW w:w="1350" w:type="dxa"/>
          </w:tcPr>
          <w:p w:rsidR="00A47FE2" w:rsidRPr="000443CA" w:rsidRDefault="00A47FE2" w:rsidP="00A47FE2">
            <w:ins w:id="242" w:author="Yanda Zhang" w:date="2017-11-23T16:25:00Z">
              <w:r>
                <w:t>False</w:t>
              </w:r>
            </w:ins>
          </w:p>
        </w:tc>
        <w:tc>
          <w:tcPr>
            <w:tcW w:w="1350" w:type="dxa"/>
          </w:tcPr>
          <w:p w:rsidR="00A47FE2" w:rsidRPr="000443CA" w:rsidRDefault="00A47FE2" w:rsidP="00A47FE2"/>
        </w:tc>
      </w:tr>
      <w:tr w:rsidR="00A47FE2" w:rsidTr="00B91411">
        <w:tc>
          <w:tcPr>
            <w:tcW w:w="1434" w:type="dxa"/>
          </w:tcPr>
          <w:p w:rsidR="00A47FE2" w:rsidRDefault="00A47FE2" w:rsidP="00A47FE2">
            <w:del w:id="243" w:author="Yanda Zhang" w:date="2017-11-23T16:32:00Z">
              <w:r w:rsidDel="007660AE">
                <w:delText>Relay state</w:delText>
              </w:r>
            </w:del>
            <w:ins w:id="244" w:author="Yanda Zhang" w:date="2017-11-23T16:32:00Z">
              <w:r>
                <w:t>Switch</w:t>
              </w:r>
            </w:ins>
            <w:r w:rsidRPr="00B629EF">
              <w:t xml:space="preserve"> </w:t>
            </w:r>
            <w:r>
              <w:t>2</w:t>
            </w:r>
          </w:p>
        </w:tc>
        <w:tc>
          <w:tcPr>
            <w:tcW w:w="1089" w:type="dxa"/>
          </w:tcPr>
          <w:p w:rsidR="00A47FE2" w:rsidRDefault="00A47FE2" w:rsidP="00A47FE2">
            <w:r w:rsidRPr="003619E1">
              <w:t>Boolean</w:t>
            </w:r>
          </w:p>
        </w:tc>
        <w:tc>
          <w:tcPr>
            <w:tcW w:w="1693" w:type="dxa"/>
          </w:tcPr>
          <w:p w:rsidR="00A47FE2" w:rsidRPr="000443CA" w:rsidRDefault="00A47FE2" w:rsidP="00A47FE2">
            <w:ins w:id="245" w:author="Yanda Zhang" w:date="2017-11-23T16:26:00Z">
              <w:r>
                <w:t>Water Heater Valve</w:t>
              </w:r>
            </w:ins>
          </w:p>
        </w:tc>
        <w:tc>
          <w:tcPr>
            <w:tcW w:w="909" w:type="dxa"/>
          </w:tcPr>
          <w:p w:rsidR="00A47FE2" w:rsidRDefault="00A47FE2" w:rsidP="00A47FE2">
            <w:ins w:id="246" w:author="Yanda Zhang" w:date="2017-11-23T22:20:00Z">
              <w:r w:rsidRPr="009F2929">
                <w:t>No unit</w:t>
              </w:r>
            </w:ins>
          </w:p>
        </w:tc>
        <w:tc>
          <w:tcPr>
            <w:tcW w:w="1530" w:type="dxa"/>
          </w:tcPr>
          <w:p w:rsidR="00A47FE2" w:rsidRDefault="00A47FE2" w:rsidP="00A47FE2">
            <w:pPr>
              <w:rPr>
                <w:ins w:id="247" w:author="Yanda Zhang" w:date="2017-11-23T17:50:00Z"/>
              </w:rPr>
            </w:pPr>
            <w:ins w:id="248" w:author="Yanda Zhang" w:date="2017-11-23T22:15:00Z">
              <w:r>
                <w:t>Max</w:t>
              </w:r>
            </w:ins>
          </w:p>
        </w:tc>
        <w:tc>
          <w:tcPr>
            <w:tcW w:w="1350" w:type="dxa"/>
          </w:tcPr>
          <w:p w:rsidR="00A47FE2" w:rsidRPr="000443CA" w:rsidRDefault="00A47FE2" w:rsidP="00A47FE2">
            <w:ins w:id="249" w:author="Yanda Zhang" w:date="2017-11-23T16:26:00Z">
              <w:r>
                <w:t>False</w:t>
              </w:r>
            </w:ins>
          </w:p>
        </w:tc>
        <w:tc>
          <w:tcPr>
            <w:tcW w:w="1350" w:type="dxa"/>
          </w:tcPr>
          <w:p w:rsidR="00A47FE2" w:rsidRPr="000443CA" w:rsidRDefault="00A47FE2" w:rsidP="00A47FE2"/>
        </w:tc>
      </w:tr>
      <w:tr w:rsidR="00A47FE2" w:rsidTr="00B91411">
        <w:tc>
          <w:tcPr>
            <w:tcW w:w="1434" w:type="dxa"/>
          </w:tcPr>
          <w:p w:rsidR="00A47FE2" w:rsidRDefault="00A47FE2" w:rsidP="00A47FE2">
            <w:del w:id="250" w:author="Yanda Zhang" w:date="2017-11-23T16:32:00Z">
              <w:r w:rsidDel="007660AE">
                <w:delText>Relay state</w:delText>
              </w:r>
            </w:del>
            <w:ins w:id="251" w:author="Yanda Zhang" w:date="2017-11-23T16:32:00Z">
              <w:r>
                <w:t>Switch</w:t>
              </w:r>
            </w:ins>
            <w:r w:rsidRPr="00B629EF">
              <w:t xml:space="preserve"> </w:t>
            </w:r>
            <w:r>
              <w:t>3</w:t>
            </w:r>
          </w:p>
        </w:tc>
        <w:tc>
          <w:tcPr>
            <w:tcW w:w="1089" w:type="dxa"/>
          </w:tcPr>
          <w:p w:rsidR="00A47FE2" w:rsidRDefault="00A47FE2" w:rsidP="00A47FE2">
            <w:r w:rsidRPr="003619E1">
              <w:t>Boolean</w:t>
            </w:r>
          </w:p>
        </w:tc>
        <w:tc>
          <w:tcPr>
            <w:tcW w:w="1693" w:type="dxa"/>
          </w:tcPr>
          <w:p w:rsidR="00A47FE2" w:rsidRPr="000443CA" w:rsidRDefault="00A47FE2" w:rsidP="00A47FE2">
            <w:ins w:id="252" w:author="Yanda Zhang" w:date="2017-11-23T16:26:00Z">
              <w:r>
                <w:t>Tank Valve</w:t>
              </w:r>
            </w:ins>
          </w:p>
        </w:tc>
        <w:tc>
          <w:tcPr>
            <w:tcW w:w="909" w:type="dxa"/>
          </w:tcPr>
          <w:p w:rsidR="00A47FE2" w:rsidRDefault="00A47FE2" w:rsidP="00A47FE2">
            <w:ins w:id="253" w:author="Yanda Zhang" w:date="2017-11-23T22:20:00Z">
              <w:r w:rsidRPr="009F2929">
                <w:t>No unit</w:t>
              </w:r>
            </w:ins>
          </w:p>
        </w:tc>
        <w:tc>
          <w:tcPr>
            <w:tcW w:w="1530" w:type="dxa"/>
          </w:tcPr>
          <w:p w:rsidR="00A47FE2" w:rsidRDefault="00A47FE2" w:rsidP="00A47FE2">
            <w:pPr>
              <w:rPr>
                <w:ins w:id="254" w:author="Yanda Zhang" w:date="2017-11-23T17:50:00Z"/>
              </w:rPr>
            </w:pPr>
            <w:ins w:id="255" w:author="Yanda Zhang" w:date="2017-11-23T22:15:00Z">
              <w:r>
                <w:t>Max</w:t>
              </w:r>
            </w:ins>
          </w:p>
        </w:tc>
        <w:tc>
          <w:tcPr>
            <w:tcW w:w="1350" w:type="dxa"/>
          </w:tcPr>
          <w:p w:rsidR="00A47FE2" w:rsidRPr="000443CA" w:rsidRDefault="00A47FE2" w:rsidP="00A47FE2">
            <w:ins w:id="256" w:author="Yanda Zhang" w:date="2017-11-23T16:26:00Z">
              <w:r>
                <w:t>False</w:t>
              </w:r>
            </w:ins>
          </w:p>
        </w:tc>
        <w:tc>
          <w:tcPr>
            <w:tcW w:w="1350" w:type="dxa"/>
          </w:tcPr>
          <w:p w:rsidR="00A47FE2" w:rsidRPr="000443CA" w:rsidRDefault="00A47FE2" w:rsidP="00A47FE2"/>
        </w:tc>
      </w:tr>
      <w:tr w:rsidR="00A47FE2" w:rsidTr="00B91411">
        <w:tc>
          <w:tcPr>
            <w:tcW w:w="1434" w:type="dxa"/>
          </w:tcPr>
          <w:p w:rsidR="00A47FE2" w:rsidRPr="005C6C63" w:rsidRDefault="00A47FE2" w:rsidP="00A47FE2">
            <w:del w:id="257" w:author="Yanda Zhang" w:date="2017-11-23T16:32:00Z">
              <w:r w:rsidDel="007660AE">
                <w:delText>Relay state</w:delText>
              </w:r>
            </w:del>
            <w:ins w:id="258" w:author="Yanda Zhang" w:date="2017-11-23T16:32:00Z">
              <w:r>
                <w:t>Switch</w:t>
              </w:r>
            </w:ins>
            <w:r>
              <w:t xml:space="preserve"> 4</w:t>
            </w:r>
          </w:p>
        </w:tc>
        <w:tc>
          <w:tcPr>
            <w:tcW w:w="1089" w:type="dxa"/>
          </w:tcPr>
          <w:p w:rsidR="00A47FE2" w:rsidRDefault="00A47FE2" w:rsidP="00A47FE2">
            <w:r w:rsidRPr="003619E1">
              <w:t>Boolean</w:t>
            </w:r>
          </w:p>
        </w:tc>
        <w:tc>
          <w:tcPr>
            <w:tcW w:w="1693" w:type="dxa"/>
          </w:tcPr>
          <w:p w:rsidR="00A47FE2" w:rsidRPr="000443CA" w:rsidRDefault="00A47FE2" w:rsidP="00A47FE2">
            <w:ins w:id="259" w:author="Yanda Zhang" w:date="2017-11-23T16:26:00Z">
              <w:r>
                <w:t>Circulation Valve</w:t>
              </w:r>
            </w:ins>
          </w:p>
        </w:tc>
        <w:tc>
          <w:tcPr>
            <w:tcW w:w="909" w:type="dxa"/>
          </w:tcPr>
          <w:p w:rsidR="00A47FE2" w:rsidRDefault="00A47FE2" w:rsidP="00A47FE2">
            <w:ins w:id="260" w:author="Yanda Zhang" w:date="2017-11-23T22:20:00Z">
              <w:r w:rsidRPr="009F2929">
                <w:t>No unit</w:t>
              </w:r>
            </w:ins>
          </w:p>
        </w:tc>
        <w:tc>
          <w:tcPr>
            <w:tcW w:w="1530" w:type="dxa"/>
          </w:tcPr>
          <w:p w:rsidR="00A47FE2" w:rsidRDefault="00A47FE2" w:rsidP="00A47FE2">
            <w:pPr>
              <w:rPr>
                <w:ins w:id="261" w:author="Yanda Zhang" w:date="2017-11-23T17:50:00Z"/>
              </w:rPr>
            </w:pPr>
            <w:ins w:id="262" w:author="Yanda Zhang" w:date="2017-11-23T22:15:00Z">
              <w:r>
                <w:t>Max</w:t>
              </w:r>
            </w:ins>
          </w:p>
        </w:tc>
        <w:tc>
          <w:tcPr>
            <w:tcW w:w="1350" w:type="dxa"/>
          </w:tcPr>
          <w:p w:rsidR="00A47FE2" w:rsidRPr="000443CA" w:rsidRDefault="00A47FE2" w:rsidP="00A47FE2">
            <w:ins w:id="263" w:author="Yanda Zhang" w:date="2017-11-23T16:26:00Z">
              <w:r>
                <w:t>False</w:t>
              </w:r>
            </w:ins>
          </w:p>
        </w:tc>
        <w:tc>
          <w:tcPr>
            <w:tcW w:w="1350" w:type="dxa"/>
          </w:tcPr>
          <w:p w:rsidR="00A47FE2" w:rsidRPr="000443CA" w:rsidRDefault="00A47FE2" w:rsidP="00A47FE2"/>
        </w:tc>
      </w:tr>
      <w:tr w:rsidR="00A47FE2" w:rsidTr="00B91411">
        <w:tc>
          <w:tcPr>
            <w:tcW w:w="1434" w:type="dxa"/>
          </w:tcPr>
          <w:p w:rsidR="00A47FE2" w:rsidRPr="005C6C63" w:rsidRDefault="00A47FE2" w:rsidP="00A47FE2">
            <w:del w:id="264" w:author="Yanda Zhang" w:date="2017-11-23T16:32:00Z">
              <w:r w:rsidDel="007660AE">
                <w:delText>Relay state</w:delText>
              </w:r>
            </w:del>
            <w:ins w:id="265" w:author="Yanda Zhang" w:date="2017-11-23T16:32:00Z">
              <w:r>
                <w:t>Switch</w:t>
              </w:r>
            </w:ins>
            <w:r>
              <w:t xml:space="preserve"> 5</w:t>
            </w:r>
          </w:p>
        </w:tc>
        <w:tc>
          <w:tcPr>
            <w:tcW w:w="1089" w:type="dxa"/>
          </w:tcPr>
          <w:p w:rsidR="00A47FE2" w:rsidRDefault="00A47FE2" w:rsidP="00A47FE2">
            <w:r w:rsidRPr="003619E1">
              <w:t>Boolean</w:t>
            </w:r>
          </w:p>
        </w:tc>
        <w:tc>
          <w:tcPr>
            <w:tcW w:w="1693" w:type="dxa"/>
          </w:tcPr>
          <w:p w:rsidR="00A47FE2" w:rsidRPr="000443CA" w:rsidRDefault="00A47FE2" w:rsidP="00A47FE2">
            <w:ins w:id="266" w:author="Yanda Zhang" w:date="2017-11-23T16:28:00Z">
              <w:r>
                <w:t>Pool Pump Control 1</w:t>
              </w:r>
            </w:ins>
          </w:p>
        </w:tc>
        <w:tc>
          <w:tcPr>
            <w:tcW w:w="909" w:type="dxa"/>
          </w:tcPr>
          <w:p w:rsidR="00A47FE2" w:rsidRDefault="00A47FE2" w:rsidP="00A47FE2">
            <w:ins w:id="267" w:author="Yanda Zhang" w:date="2017-11-23T22:20:00Z">
              <w:r w:rsidRPr="009F2929">
                <w:t>No unit</w:t>
              </w:r>
            </w:ins>
          </w:p>
        </w:tc>
        <w:tc>
          <w:tcPr>
            <w:tcW w:w="1530" w:type="dxa"/>
          </w:tcPr>
          <w:p w:rsidR="00A47FE2" w:rsidRDefault="00A47FE2" w:rsidP="00A47FE2">
            <w:pPr>
              <w:rPr>
                <w:ins w:id="268" w:author="Yanda Zhang" w:date="2017-11-23T17:50:00Z"/>
              </w:rPr>
            </w:pPr>
            <w:ins w:id="269" w:author="Yanda Zhang" w:date="2017-11-23T22:15:00Z">
              <w:r>
                <w:t>Max</w:t>
              </w:r>
            </w:ins>
          </w:p>
        </w:tc>
        <w:tc>
          <w:tcPr>
            <w:tcW w:w="1350" w:type="dxa"/>
          </w:tcPr>
          <w:p w:rsidR="00A47FE2" w:rsidRPr="000443CA" w:rsidRDefault="00A47FE2" w:rsidP="00A47FE2">
            <w:ins w:id="270" w:author="Yanda Zhang" w:date="2017-11-23T16:26:00Z">
              <w:r>
                <w:t>False</w:t>
              </w:r>
            </w:ins>
          </w:p>
        </w:tc>
        <w:tc>
          <w:tcPr>
            <w:tcW w:w="1350" w:type="dxa"/>
          </w:tcPr>
          <w:p w:rsidR="00A47FE2" w:rsidRPr="000443CA" w:rsidRDefault="00A47FE2" w:rsidP="00A47FE2"/>
        </w:tc>
      </w:tr>
      <w:tr w:rsidR="00A47FE2" w:rsidTr="00B91411">
        <w:tc>
          <w:tcPr>
            <w:tcW w:w="1434" w:type="dxa"/>
          </w:tcPr>
          <w:p w:rsidR="00A47FE2" w:rsidRDefault="00A47FE2" w:rsidP="00A47FE2">
            <w:del w:id="271" w:author="Yanda Zhang" w:date="2017-11-23T16:33:00Z">
              <w:r w:rsidDel="007660AE">
                <w:delText>Relay sta</w:delText>
              </w:r>
            </w:del>
            <w:del w:id="272" w:author="Yanda Zhang" w:date="2017-11-23T16:32:00Z">
              <w:r w:rsidDel="007660AE">
                <w:delText>te</w:delText>
              </w:r>
            </w:del>
            <w:ins w:id="273" w:author="Yanda Zhang" w:date="2017-11-23T16:33:00Z">
              <w:r>
                <w:t>Switch</w:t>
              </w:r>
            </w:ins>
            <w:r w:rsidRPr="00B629EF">
              <w:t xml:space="preserve"> </w:t>
            </w:r>
            <w:r>
              <w:t>6</w:t>
            </w:r>
          </w:p>
        </w:tc>
        <w:tc>
          <w:tcPr>
            <w:tcW w:w="1089" w:type="dxa"/>
          </w:tcPr>
          <w:p w:rsidR="00A47FE2" w:rsidRDefault="00A47FE2" w:rsidP="00A47FE2">
            <w:r w:rsidRPr="003619E1">
              <w:t>Boolean</w:t>
            </w:r>
          </w:p>
        </w:tc>
        <w:tc>
          <w:tcPr>
            <w:tcW w:w="1693" w:type="dxa"/>
          </w:tcPr>
          <w:p w:rsidR="00A47FE2" w:rsidRPr="000443CA" w:rsidRDefault="00A47FE2" w:rsidP="00A47FE2">
            <w:ins w:id="274" w:author="Yanda Zhang" w:date="2017-11-23T16:28:00Z">
              <w:r>
                <w:t>Pool Pump Control 2</w:t>
              </w:r>
            </w:ins>
          </w:p>
        </w:tc>
        <w:tc>
          <w:tcPr>
            <w:tcW w:w="909" w:type="dxa"/>
          </w:tcPr>
          <w:p w:rsidR="00A47FE2" w:rsidRDefault="00A47FE2" w:rsidP="00A47FE2">
            <w:ins w:id="275" w:author="Yanda Zhang" w:date="2017-11-23T22:20:00Z">
              <w:r w:rsidRPr="009F2929">
                <w:t>No unit</w:t>
              </w:r>
            </w:ins>
          </w:p>
        </w:tc>
        <w:tc>
          <w:tcPr>
            <w:tcW w:w="1530" w:type="dxa"/>
          </w:tcPr>
          <w:p w:rsidR="00A47FE2" w:rsidRDefault="00A47FE2" w:rsidP="00A47FE2">
            <w:pPr>
              <w:rPr>
                <w:ins w:id="276" w:author="Yanda Zhang" w:date="2017-11-23T17:50:00Z"/>
              </w:rPr>
            </w:pPr>
            <w:ins w:id="277" w:author="Yanda Zhang" w:date="2017-11-23T22:15:00Z">
              <w:r>
                <w:t>Max</w:t>
              </w:r>
            </w:ins>
          </w:p>
        </w:tc>
        <w:tc>
          <w:tcPr>
            <w:tcW w:w="1350" w:type="dxa"/>
          </w:tcPr>
          <w:p w:rsidR="00A47FE2" w:rsidRPr="000443CA" w:rsidRDefault="00A47FE2" w:rsidP="00A47FE2">
            <w:ins w:id="278" w:author="Yanda Zhang" w:date="2017-11-23T16:26:00Z">
              <w:r>
                <w:t>False</w:t>
              </w:r>
            </w:ins>
          </w:p>
        </w:tc>
        <w:tc>
          <w:tcPr>
            <w:tcW w:w="1350" w:type="dxa"/>
          </w:tcPr>
          <w:p w:rsidR="00A47FE2" w:rsidRPr="000443CA" w:rsidRDefault="00A47FE2" w:rsidP="00A47FE2"/>
        </w:tc>
      </w:tr>
      <w:tr w:rsidR="00A47FE2" w:rsidTr="00B91411">
        <w:tc>
          <w:tcPr>
            <w:tcW w:w="1434" w:type="dxa"/>
          </w:tcPr>
          <w:p w:rsidR="00A47FE2" w:rsidRDefault="00A47FE2" w:rsidP="00A47FE2">
            <w:del w:id="279" w:author="Yanda Zhang" w:date="2017-11-23T16:33:00Z">
              <w:r w:rsidDel="007660AE">
                <w:lastRenderedPageBreak/>
                <w:delText>Relay state</w:delText>
              </w:r>
            </w:del>
            <w:ins w:id="280" w:author="Yanda Zhang" w:date="2017-11-23T16:33:00Z">
              <w:r>
                <w:t>Switch</w:t>
              </w:r>
            </w:ins>
            <w:r w:rsidRPr="00B629EF">
              <w:t xml:space="preserve"> </w:t>
            </w:r>
            <w:r>
              <w:t>7</w:t>
            </w:r>
          </w:p>
        </w:tc>
        <w:tc>
          <w:tcPr>
            <w:tcW w:w="1089" w:type="dxa"/>
          </w:tcPr>
          <w:p w:rsidR="00A47FE2" w:rsidRDefault="00A47FE2" w:rsidP="00A47FE2">
            <w:r w:rsidRPr="003619E1">
              <w:t>Boolean</w:t>
            </w:r>
          </w:p>
        </w:tc>
        <w:tc>
          <w:tcPr>
            <w:tcW w:w="1693" w:type="dxa"/>
          </w:tcPr>
          <w:p w:rsidR="00A47FE2" w:rsidRPr="000443CA" w:rsidRDefault="00A47FE2" w:rsidP="00A47FE2">
            <w:ins w:id="281" w:author="Yanda Zhang" w:date="2017-11-23T16:28:00Z">
              <w:r>
                <w:t xml:space="preserve">Pool Pump Control </w:t>
              </w:r>
            </w:ins>
            <w:ins w:id="282" w:author="Yanda Zhang" w:date="2017-11-23T16:29:00Z">
              <w:r>
                <w:t>3</w:t>
              </w:r>
            </w:ins>
          </w:p>
        </w:tc>
        <w:tc>
          <w:tcPr>
            <w:tcW w:w="909" w:type="dxa"/>
          </w:tcPr>
          <w:p w:rsidR="00A47FE2" w:rsidRDefault="00A47FE2" w:rsidP="00A47FE2">
            <w:ins w:id="283" w:author="Yanda Zhang" w:date="2017-11-23T22:20:00Z">
              <w:r w:rsidRPr="0028102F">
                <w:t>No unit</w:t>
              </w:r>
            </w:ins>
          </w:p>
        </w:tc>
        <w:tc>
          <w:tcPr>
            <w:tcW w:w="1530" w:type="dxa"/>
          </w:tcPr>
          <w:p w:rsidR="00A47FE2" w:rsidRDefault="00A47FE2" w:rsidP="00A47FE2">
            <w:pPr>
              <w:rPr>
                <w:ins w:id="284" w:author="Yanda Zhang" w:date="2017-11-23T17:50:00Z"/>
              </w:rPr>
            </w:pPr>
            <w:ins w:id="285" w:author="Yanda Zhang" w:date="2017-11-23T22:15:00Z">
              <w:r>
                <w:t>Max</w:t>
              </w:r>
            </w:ins>
          </w:p>
        </w:tc>
        <w:tc>
          <w:tcPr>
            <w:tcW w:w="1350" w:type="dxa"/>
          </w:tcPr>
          <w:p w:rsidR="00A47FE2" w:rsidRPr="000443CA" w:rsidRDefault="00A47FE2" w:rsidP="00A47FE2">
            <w:ins w:id="286" w:author="Yanda Zhang" w:date="2017-11-23T16:26:00Z">
              <w:r>
                <w:t>False</w:t>
              </w:r>
            </w:ins>
          </w:p>
        </w:tc>
        <w:tc>
          <w:tcPr>
            <w:tcW w:w="1350" w:type="dxa"/>
          </w:tcPr>
          <w:p w:rsidR="00A47FE2" w:rsidRPr="000443CA" w:rsidRDefault="00A47FE2" w:rsidP="00A47FE2"/>
        </w:tc>
      </w:tr>
      <w:tr w:rsidR="00A47FE2" w:rsidTr="00B91411">
        <w:tc>
          <w:tcPr>
            <w:tcW w:w="1434" w:type="dxa"/>
          </w:tcPr>
          <w:p w:rsidR="00A47FE2" w:rsidRPr="005C6C63" w:rsidRDefault="00A47FE2" w:rsidP="00A47FE2">
            <w:del w:id="287" w:author="Yanda Zhang" w:date="2017-11-23T16:33:00Z">
              <w:r w:rsidDel="007660AE">
                <w:delText>Relay state</w:delText>
              </w:r>
            </w:del>
            <w:ins w:id="288" w:author="Yanda Zhang" w:date="2017-11-23T16:33:00Z">
              <w:r>
                <w:t>Switch</w:t>
              </w:r>
            </w:ins>
            <w:r>
              <w:t xml:space="preserve"> 8</w:t>
            </w:r>
          </w:p>
        </w:tc>
        <w:tc>
          <w:tcPr>
            <w:tcW w:w="1089" w:type="dxa"/>
          </w:tcPr>
          <w:p w:rsidR="00A47FE2" w:rsidRDefault="00A47FE2" w:rsidP="00A47FE2">
            <w:r w:rsidRPr="003619E1">
              <w:t>Boolean</w:t>
            </w:r>
          </w:p>
        </w:tc>
        <w:tc>
          <w:tcPr>
            <w:tcW w:w="1693" w:type="dxa"/>
          </w:tcPr>
          <w:p w:rsidR="00A47FE2" w:rsidRPr="000443CA" w:rsidRDefault="00A47FE2" w:rsidP="00A47FE2">
            <w:ins w:id="289" w:author="Yanda Zhang" w:date="2017-11-23T16:28:00Z">
              <w:r>
                <w:t xml:space="preserve">Pool Pump Control </w:t>
              </w:r>
            </w:ins>
            <w:ins w:id="290" w:author="Yanda Zhang" w:date="2017-11-23T16:29:00Z">
              <w:r>
                <w:t>4</w:t>
              </w:r>
            </w:ins>
          </w:p>
        </w:tc>
        <w:tc>
          <w:tcPr>
            <w:tcW w:w="909" w:type="dxa"/>
          </w:tcPr>
          <w:p w:rsidR="00A47FE2" w:rsidRDefault="00A47FE2" w:rsidP="00A47FE2">
            <w:ins w:id="291" w:author="Yanda Zhang" w:date="2017-11-23T22:20:00Z">
              <w:r w:rsidRPr="0028102F">
                <w:t>No unit</w:t>
              </w:r>
            </w:ins>
          </w:p>
        </w:tc>
        <w:tc>
          <w:tcPr>
            <w:tcW w:w="1530" w:type="dxa"/>
          </w:tcPr>
          <w:p w:rsidR="00A47FE2" w:rsidRDefault="00A47FE2" w:rsidP="00A47FE2">
            <w:pPr>
              <w:rPr>
                <w:ins w:id="292" w:author="Yanda Zhang" w:date="2017-11-23T17:50:00Z"/>
              </w:rPr>
            </w:pPr>
            <w:ins w:id="293" w:author="Yanda Zhang" w:date="2017-11-23T22:15:00Z">
              <w:r>
                <w:t>Max</w:t>
              </w:r>
            </w:ins>
          </w:p>
        </w:tc>
        <w:tc>
          <w:tcPr>
            <w:tcW w:w="1350" w:type="dxa"/>
          </w:tcPr>
          <w:p w:rsidR="00A47FE2" w:rsidRPr="000443CA" w:rsidRDefault="00A47FE2" w:rsidP="00A47FE2">
            <w:ins w:id="294" w:author="Yanda Zhang" w:date="2017-11-23T16:26:00Z">
              <w:r>
                <w:t>False</w:t>
              </w:r>
            </w:ins>
          </w:p>
        </w:tc>
        <w:tc>
          <w:tcPr>
            <w:tcW w:w="1350" w:type="dxa"/>
          </w:tcPr>
          <w:p w:rsidR="00A47FE2" w:rsidRPr="000443CA" w:rsidRDefault="00A47FE2" w:rsidP="00A47FE2"/>
        </w:tc>
      </w:tr>
      <w:tr w:rsidR="00A47FE2" w:rsidTr="00B91411">
        <w:trPr>
          <w:ins w:id="295" w:author="Yanda Zhang" w:date="2017-11-23T16:29:00Z"/>
        </w:trPr>
        <w:tc>
          <w:tcPr>
            <w:tcW w:w="1434" w:type="dxa"/>
          </w:tcPr>
          <w:p w:rsidR="00A47FE2" w:rsidRDefault="00A47FE2" w:rsidP="00A47FE2">
            <w:pPr>
              <w:rPr>
                <w:ins w:id="296" w:author="Yanda Zhang" w:date="2017-11-23T16:29:00Z"/>
              </w:rPr>
            </w:pPr>
            <w:ins w:id="297" w:author="Yanda Zhang" w:date="2017-11-23T16:33:00Z">
              <w:r>
                <w:t>Switch 9</w:t>
              </w:r>
            </w:ins>
          </w:p>
        </w:tc>
        <w:tc>
          <w:tcPr>
            <w:tcW w:w="1089" w:type="dxa"/>
          </w:tcPr>
          <w:p w:rsidR="00A47FE2" w:rsidRPr="003619E1" w:rsidRDefault="00A47FE2" w:rsidP="00A47FE2">
            <w:pPr>
              <w:rPr>
                <w:ins w:id="298" w:author="Yanda Zhang" w:date="2017-11-23T16:29:00Z"/>
              </w:rPr>
            </w:pPr>
            <w:ins w:id="299" w:author="Yanda Zhang" w:date="2017-11-23T16:33:00Z">
              <w:r>
                <w:t>Boolean</w:t>
              </w:r>
            </w:ins>
          </w:p>
        </w:tc>
        <w:tc>
          <w:tcPr>
            <w:tcW w:w="1693" w:type="dxa"/>
          </w:tcPr>
          <w:p w:rsidR="00A47FE2" w:rsidRDefault="00A47FE2" w:rsidP="00A47FE2">
            <w:pPr>
              <w:rPr>
                <w:ins w:id="300" w:author="Yanda Zhang" w:date="2017-11-23T16:29:00Z"/>
              </w:rPr>
            </w:pPr>
            <w:ins w:id="301" w:author="Yanda Zhang" w:date="2017-11-23T16:34:00Z">
              <w:r>
                <w:t>Recirculation</w:t>
              </w:r>
            </w:ins>
          </w:p>
        </w:tc>
        <w:tc>
          <w:tcPr>
            <w:tcW w:w="909" w:type="dxa"/>
          </w:tcPr>
          <w:p w:rsidR="00A47FE2" w:rsidRDefault="00A47FE2" w:rsidP="00A47FE2">
            <w:ins w:id="302" w:author="Yanda Zhang" w:date="2017-11-23T22:20:00Z">
              <w:r w:rsidRPr="0028102F">
                <w:t>No unit</w:t>
              </w:r>
            </w:ins>
          </w:p>
        </w:tc>
        <w:tc>
          <w:tcPr>
            <w:tcW w:w="1530" w:type="dxa"/>
          </w:tcPr>
          <w:p w:rsidR="00A47FE2" w:rsidRDefault="00A47FE2" w:rsidP="00A47FE2">
            <w:pPr>
              <w:rPr>
                <w:ins w:id="303" w:author="Yanda Zhang" w:date="2017-11-23T17:50:00Z"/>
              </w:rPr>
            </w:pPr>
            <w:ins w:id="304" w:author="Yanda Zhang" w:date="2017-11-23T22:15:00Z">
              <w:r>
                <w:t>Max</w:t>
              </w:r>
            </w:ins>
          </w:p>
        </w:tc>
        <w:tc>
          <w:tcPr>
            <w:tcW w:w="1350" w:type="dxa"/>
          </w:tcPr>
          <w:p w:rsidR="00A47FE2" w:rsidRDefault="00A47FE2" w:rsidP="00A47FE2">
            <w:pPr>
              <w:rPr>
                <w:ins w:id="305" w:author="Yanda Zhang" w:date="2017-11-23T16:29:00Z"/>
              </w:rPr>
            </w:pPr>
            <w:ins w:id="306" w:author="Yanda Zhang" w:date="2017-11-23T16:34:00Z">
              <w:r>
                <w:t>False</w:t>
              </w:r>
            </w:ins>
          </w:p>
        </w:tc>
        <w:tc>
          <w:tcPr>
            <w:tcW w:w="1350" w:type="dxa"/>
          </w:tcPr>
          <w:p w:rsidR="00A47FE2" w:rsidRPr="000443CA" w:rsidRDefault="00A47FE2" w:rsidP="00A47FE2">
            <w:pPr>
              <w:rPr>
                <w:ins w:id="307" w:author="Yanda Zhang" w:date="2017-11-23T16:29:00Z"/>
              </w:rPr>
            </w:pPr>
          </w:p>
        </w:tc>
      </w:tr>
      <w:tr w:rsidR="00D7373E" w:rsidTr="00B91411">
        <w:tc>
          <w:tcPr>
            <w:tcW w:w="1434" w:type="dxa"/>
          </w:tcPr>
          <w:p w:rsidR="00D7373E" w:rsidRDefault="00D7373E" w:rsidP="00B12BB7">
            <w:del w:id="308" w:author="Yanda Zhang" w:date="2017-11-23T17:39:00Z">
              <w:r w:rsidDel="00AD1780">
                <w:delText xml:space="preserve">Control </w:delText>
              </w:r>
            </w:del>
            <w:r>
              <w:t>Output 1</w:t>
            </w:r>
          </w:p>
        </w:tc>
        <w:tc>
          <w:tcPr>
            <w:tcW w:w="1089" w:type="dxa"/>
          </w:tcPr>
          <w:p w:rsidR="00D7373E" w:rsidRDefault="00D7373E" w:rsidP="00B12BB7">
            <w:r>
              <w:t>F</w:t>
            </w:r>
            <w:r w:rsidRPr="000443CA">
              <w:t>loating point</w:t>
            </w:r>
          </w:p>
        </w:tc>
        <w:tc>
          <w:tcPr>
            <w:tcW w:w="1693" w:type="dxa"/>
          </w:tcPr>
          <w:p w:rsidR="00D7373E" w:rsidRDefault="00D7373E" w:rsidP="00B12BB7">
            <w:ins w:id="309" w:author="Yanda Zhang" w:date="2017-11-23T17:40:00Z">
              <w:r>
                <w:t xml:space="preserve">Water Heater </w:t>
              </w:r>
            </w:ins>
            <w:ins w:id="310" w:author="Yanda Zhang" w:date="2017-11-23T17:42:00Z">
              <w:r>
                <w:t xml:space="preserve">Power </w:t>
              </w:r>
            </w:ins>
            <w:ins w:id="311" w:author="Yanda Zhang" w:date="2017-11-23T17:43:00Z">
              <w:r>
                <w:t>Consumption</w:t>
              </w:r>
            </w:ins>
          </w:p>
        </w:tc>
        <w:tc>
          <w:tcPr>
            <w:tcW w:w="909" w:type="dxa"/>
          </w:tcPr>
          <w:p w:rsidR="00D7373E" w:rsidRPr="00F15B44" w:rsidRDefault="00D7373E" w:rsidP="00B12BB7">
            <w:ins w:id="312" w:author="Yanda Zhang" w:date="2017-11-23T17:49:00Z">
              <w:r>
                <w:t>kWh</w:t>
              </w:r>
            </w:ins>
          </w:p>
        </w:tc>
        <w:tc>
          <w:tcPr>
            <w:tcW w:w="1530" w:type="dxa"/>
          </w:tcPr>
          <w:p w:rsidR="00D7373E" w:rsidRPr="00F15B44" w:rsidRDefault="008C6828" w:rsidP="00B12BB7">
            <w:pPr>
              <w:rPr>
                <w:ins w:id="313" w:author="Yanda Zhang" w:date="2017-11-23T17:50:00Z"/>
              </w:rPr>
            </w:pPr>
            <w:ins w:id="314" w:author="Yanda Zhang" w:date="2017-11-23T22:15:00Z">
              <w:r>
                <w:t>Sum</w:t>
              </w:r>
            </w:ins>
          </w:p>
        </w:tc>
        <w:tc>
          <w:tcPr>
            <w:tcW w:w="1350" w:type="dxa"/>
          </w:tcPr>
          <w:p w:rsidR="00D7373E" w:rsidRDefault="00D7373E" w:rsidP="00B12BB7">
            <w:ins w:id="315" w:author="Yanda Zhang" w:date="2017-11-23T09:44:00Z">
              <w:r w:rsidRPr="00F15B44">
                <w:t>True</w:t>
              </w:r>
            </w:ins>
          </w:p>
        </w:tc>
        <w:tc>
          <w:tcPr>
            <w:tcW w:w="1350" w:type="dxa"/>
          </w:tcPr>
          <w:p w:rsidR="00D7373E" w:rsidRPr="000443CA" w:rsidRDefault="00D7373E" w:rsidP="00B12BB7">
            <w:r>
              <w:t>4.1</w:t>
            </w:r>
          </w:p>
        </w:tc>
      </w:tr>
      <w:tr w:rsidR="00D7373E" w:rsidTr="00B91411">
        <w:tc>
          <w:tcPr>
            <w:tcW w:w="1434" w:type="dxa"/>
          </w:tcPr>
          <w:p w:rsidR="00D7373E" w:rsidRDefault="00D7373E" w:rsidP="00B12BB7">
            <w:del w:id="316" w:author="Yanda Zhang" w:date="2017-11-23T17:39:00Z">
              <w:r w:rsidRPr="005F601A" w:rsidDel="00AD1780">
                <w:delText>Control</w:delText>
              </w:r>
              <w:r w:rsidDel="00AD1780">
                <w:delText xml:space="preserve"> </w:delText>
              </w:r>
            </w:del>
            <w:r>
              <w:t>Output 2</w:t>
            </w:r>
          </w:p>
        </w:tc>
        <w:tc>
          <w:tcPr>
            <w:tcW w:w="1089" w:type="dxa"/>
          </w:tcPr>
          <w:p w:rsidR="00D7373E" w:rsidRDefault="00D7373E" w:rsidP="00B12BB7">
            <w:r>
              <w:t>F</w:t>
            </w:r>
            <w:r w:rsidRPr="000443CA">
              <w:t>loating point</w:t>
            </w:r>
          </w:p>
        </w:tc>
        <w:tc>
          <w:tcPr>
            <w:tcW w:w="1693" w:type="dxa"/>
          </w:tcPr>
          <w:p w:rsidR="00D7373E" w:rsidRDefault="00D7373E" w:rsidP="00B12BB7">
            <w:ins w:id="317" w:author="Yanda Zhang" w:date="2017-11-23T16:41:00Z">
              <w:r>
                <w:t>Hot</w:t>
              </w:r>
            </w:ins>
            <w:ins w:id="318" w:author="Yanda Zhang" w:date="2017-11-23T17:43:00Z">
              <w:r>
                <w:t xml:space="preserve"> Water </w:t>
              </w:r>
            </w:ins>
            <w:ins w:id="319" w:author="Yanda Zhang" w:date="2017-11-23T17:44:00Z">
              <w:r>
                <w:t>Supply Volume</w:t>
              </w:r>
            </w:ins>
          </w:p>
        </w:tc>
        <w:tc>
          <w:tcPr>
            <w:tcW w:w="909" w:type="dxa"/>
          </w:tcPr>
          <w:p w:rsidR="00D7373E" w:rsidRPr="00F15B44" w:rsidRDefault="00D7373E" w:rsidP="00B12BB7">
            <w:ins w:id="320" w:author="Yanda Zhang" w:date="2017-11-23T17:49:00Z">
              <w:r>
                <w:t>Gallon</w:t>
              </w:r>
            </w:ins>
          </w:p>
        </w:tc>
        <w:tc>
          <w:tcPr>
            <w:tcW w:w="1530" w:type="dxa"/>
          </w:tcPr>
          <w:p w:rsidR="00D7373E" w:rsidRPr="00F15B44" w:rsidRDefault="008C6828" w:rsidP="00B12BB7">
            <w:pPr>
              <w:rPr>
                <w:ins w:id="321" w:author="Yanda Zhang" w:date="2017-11-23T17:50:00Z"/>
              </w:rPr>
            </w:pPr>
            <w:ins w:id="322" w:author="Yanda Zhang" w:date="2017-11-23T22:15:00Z">
              <w:r>
                <w:t>Sum</w:t>
              </w:r>
            </w:ins>
          </w:p>
        </w:tc>
        <w:tc>
          <w:tcPr>
            <w:tcW w:w="1350" w:type="dxa"/>
          </w:tcPr>
          <w:p w:rsidR="00D7373E" w:rsidRDefault="00D7373E" w:rsidP="00B12BB7">
            <w:ins w:id="323" w:author="Yanda Zhang" w:date="2017-11-23T09:44:00Z">
              <w:r w:rsidRPr="00F15B44">
                <w:t>True</w:t>
              </w:r>
            </w:ins>
          </w:p>
        </w:tc>
        <w:tc>
          <w:tcPr>
            <w:tcW w:w="1350" w:type="dxa"/>
          </w:tcPr>
          <w:p w:rsidR="00D7373E" w:rsidRPr="000443CA" w:rsidRDefault="00D7373E" w:rsidP="00B12BB7">
            <w:r>
              <w:t>4.2</w:t>
            </w:r>
          </w:p>
        </w:tc>
      </w:tr>
      <w:tr w:rsidR="00D7373E" w:rsidTr="00B91411">
        <w:tc>
          <w:tcPr>
            <w:tcW w:w="1434" w:type="dxa"/>
          </w:tcPr>
          <w:p w:rsidR="00D7373E" w:rsidRDefault="00D7373E" w:rsidP="00B12BB7">
            <w:del w:id="324" w:author="Yanda Zhang" w:date="2017-11-23T17:39:00Z">
              <w:r w:rsidRPr="005F601A" w:rsidDel="00AD1780">
                <w:delText>Control</w:delText>
              </w:r>
              <w:r w:rsidDel="00AD1780">
                <w:delText xml:space="preserve"> </w:delText>
              </w:r>
            </w:del>
            <w:r>
              <w:t>Output 3</w:t>
            </w:r>
          </w:p>
        </w:tc>
        <w:tc>
          <w:tcPr>
            <w:tcW w:w="1089" w:type="dxa"/>
          </w:tcPr>
          <w:p w:rsidR="00D7373E" w:rsidRDefault="00D7373E" w:rsidP="00B12BB7">
            <w:r>
              <w:t>F</w:t>
            </w:r>
            <w:r w:rsidRPr="000443CA">
              <w:t>loating point</w:t>
            </w:r>
          </w:p>
        </w:tc>
        <w:tc>
          <w:tcPr>
            <w:tcW w:w="1693" w:type="dxa"/>
          </w:tcPr>
          <w:p w:rsidR="00D7373E" w:rsidRDefault="00D7373E" w:rsidP="00B12BB7">
            <w:ins w:id="325" w:author="Yanda Zhang" w:date="2017-11-23T17:49:00Z">
              <w:r>
                <w:t>Energy Factor</w:t>
              </w:r>
            </w:ins>
          </w:p>
        </w:tc>
        <w:tc>
          <w:tcPr>
            <w:tcW w:w="909" w:type="dxa"/>
          </w:tcPr>
          <w:p w:rsidR="00D7373E" w:rsidRPr="00F15B44" w:rsidRDefault="00A47FE2" w:rsidP="00B12BB7">
            <w:ins w:id="326" w:author="Yanda Zhang" w:date="2017-11-23T22:20:00Z">
              <w:r>
                <w:t>No unit</w:t>
              </w:r>
            </w:ins>
          </w:p>
        </w:tc>
        <w:tc>
          <w:tcPr>
            <w:tcW w:w="1530" w:type="dxa"/>
          </w:tcPr>
          <w:p w:rsidR="00D7373E" w:rsidRPr="00F15B44" w:rsidRDefault="00A47FE2" w:rsidP="00B12BB7">
            <w:pPr>
              <w:rPr>
                <w:ins w:id="327" w:author="Yanda Zhang" w:date="2017-11-23T17:50:00Z"/>
              </w:rPr>
            </w:pPr>
            <w:ins w:id="328" w:author="Yanda Zhang" w:date="2017-11-23T22:19:00Z">
              <w:r>
                <w:t>Average</w:t>
              </w:r>
            </w:ins>
          </w:p>
        </w:tc>
        <w:tc>
          <w:tcPr>
            <w:tcW w:w="1350" w:type="dxa"/>
          </w:tcPr>
          <w:p w:rsidR="00D7373E" w:rsidRDefault="00D7373E" w:rsidP="00B12BB7">
            <w:ins w:id="329" w:author="Yanda Zhang" w:date="2017-11-23T09:44:00Z">
              <w:r w:rsidRPr="00F15B44">
                <w:t>True</w:t>
              </w:r>
            </w:ins>
          </w:p>
        </w:tc>
        <w:tc>
          <w:tcPr>
            <w:tcW w:w="1350" w:type="dxa"/>
          </w:tcPr>
          <w:p w:rsidR="00D7373E" w:rsidRPr="000443CA" w:rsidRDefault="00D7373E" w:rsidP="00B12BB7">
            <w:r>
              <w:t>4.3</w:t>
            </w:r>
          </w:p>
        </w:tc>
      </w:tr>
      <w:tr w:rsidR="00D7373E" w:rsidTr="00B91411">
        <w:tc>
          <w:tcPr>
            <w:tcW w:w="1434" w:type="dxa"/>
          </w:tcPr>
          <w:p w:rsidR="00D7373E" w:rsidRDefault="00D7373E" w:rsidP="00B12BB7">
            <w:del w:id="330" w:author="Yanda Zhang" w:date="2017-11-23T17:39:00Z">
              <w:r w:rsidRPr="005F601A" w:rsidDel="00AD1780">
                <w:delText>Control</w:delText>
              </w:r>
              <w:r w:rsidDel="00AD1780">
                <w:delText xml:space="preserve"> </w:delText>
              </w:r>
            </w:del>
            <w:r>
              <w:t>Output 4</w:t>
            </w:r>
          </w:p>
        </w:tc>
        <w:tc>
          <w:tcPr>
            <w:tcW w:w="1089" w:type="dxa"/>
          </w:tcPr>
          <w:p w:rsidR="00D7373E" w:rsidRDefault="00D7373E" w:rsidP="00B12BB7">
            <w:r>
              <w:t>F</w:t>
            </w:r>
            <w:r w:rsidRPr="000443CA">
              <w:t>loating point</w:t>
            </w:r>
          </w:p>
        </w:tc>
        <w:tc>
          <w:tcPr>
            <w:tcW w:w="1693" w:type="dxa"/>
          </w:tcPr>
          <w:p w:rsidR="00D7373E" w:rsidRDefault="00A47FE2" w:rsidP="00B12BB7">
            <w:ins w:id="331" w:author="Yanda Zhang" w:date="2017-11-23T22:25:00Z">
              <w:r>
                <w:t>Storage Volume</w:t>
              </w:r>
            </w:ins>
          </w:p>
        </w:tc>
        <w:tc>
          <w:tcPr>
            <w:tcW w:w="909" w:type="dxa"/>
          </w:tcPr>
          <w:p w:rsidR="00D7373E" w:rsidRPr="00F15B44" w:rsidRDefault="00A47FE2" w:rsidP="00B12BB7">
            <w:ins w:id="332" w:author="Yanda Zhang" w:date="2017-11-23T22:26:00Z">
              <w:r>
                <w:t>Gallon</w:t>
              </w:r>
            </w:ins>
          </w:p>
        </w:tc>
        <w:tc>
          <w:tcPr>
            <w:tcW w:w="1530" w:type="dxa"/>
          </w:tcPr>
          <w:p w:rsidR="00D7373E" w:rsidRPr="00F15B44" w:rsidRDefault="00C54208" w:rsidP="00B12BB7">
            <w:pPr>
              <w:rPr>
                <w:ins w:id="333" w:author="Yanda Zhang" w:date="2017-11-23T17:50:00Z"/>
              </w:rPr>
            </w:pPr>
            <w:ins w:id="334" w:author="Yanda Zhang" w:date="2017-11-23T22:31:00Z">
              <w:r>
                <w:t>A</w:t>
              </w:r>
            </w:ins>
            <w:ins w:id="335" w:author="Yanda Zhang" w:date="2017-11-23T22:32:00Z">
              <w:r>
                <w:t>verage</w:t>
              </w:r>
            </w:ins>
          </w:p>
        </w:tc>
        <w:tc>
          <w:tcPr>
            <w:tcW w:w="1350" w:type="dxa"/>
          </w:tcPr>
          <w:p w:rsidR="00D7373E" w:rsidRDefault="00C54208" w:rsidP="00B12BB7">
            <w:ins w:id="336" w:author="Yanda Zhang" w:date="2017-11-23T22:39:00Z">
              <w:r>
                <w:t>False</w:t>
              </w:r>
            </w:ins>
          </w:p>
        </w:tc>
        <w:tc>
          <w:tcPr>
            <w:tcW w:w="1350" w:type="dxa"/>
          </w:tcPr>
          <w:p w:rsidR="00D7373E" w:rsidRPr="000443CA" w:rsidRDefault="00D7373E" w:rsidP="00B12BB7">
            <w:r>
              <w:t>4.4</w:t>
            </w:r>
          </w:p>
        </w:tc>
      </w:tr>
      <w:tr w:rsidR="00C54208" w:rsidTr="00B91411">
        <w:tc>
          <w:tcPr>
            <w:tcW w:w="1434" w:type="dxa"/>
          </w:tcPr>
          <w:p w:rsidR="00C54208" w:rsidRDefault="00C54208" w:rsidP="00C54208">
            <w:del w:id="337" w:author="Yanda Zhang" w:date="2017-11-23T17:39:00Z">
              <w:r w:rsidRPr="005F601A" w:rsidDel="00AD1780">
                <w:delText>Control</w:delText>
              </w:r>
              <w:r w:rsidDel="00AD1780">
                <w:delText xml:space="preserve"> </w:delText>
              </w:r>
            </w:del>
            <w:r>
              <w:t>Output 5</w:t>
            </w:r>
          </w:p>
        </w:tc>
        <w:tc>
          <w:tcPr>
            <w:tcW w:w="1089" w:type="dxa"/>
          </w:tcPr>
          <w:p w:rsidR="00C54208" w:rsidRDefault="00C54208" w:rsidP="00C54208">
            <w:r>
              <w:t>F</w:t>
            </w:r>
            <w:r w:rsidRPr="000443CA">
              <w:t>loating point</w:t>
            </w:r>
          </w:p>
        </w:tc>
        <w:tc>
          <w:tcPr>
            <w:tcW w:w="1693" w:type="dxa"/>
          </w:tcPr>
          <w:p w:rsidR="00C54208" w:rsidRDefault="004E1911" w:rsidP="00C54208">
            <w:ins w:id="338" w:author="Yanda Zhang" w:date="2017-11-23T23:13:00Z">
              <w:r>
                <w:t>Energy Savings</w:t>
              </w:r>
            </w:ins>
          </w:p>
        </w:tc>
        <w:tc>
          <w:tcPr>
            <w:tcW w:w="909" w:type="dxa"/>
          </w:tcPr>
          <w:p w:rsidR="00C54208" w:rsidRPr="00F15B44" w:rsidRDefault="00D45D9E" w:rsidP="00C54208">
            <w:ins w:id="339" w:author="Yanda Zhang" w:date="2017-11-23T23:14:00Z">
              <w:r>
                <w:t>kWh</w:t>
              </w:r>
            </w:ins>
          </w:p>
        </w:tc>
        <w:tc>
          <w:tcPr>
            <w:tcW w:w="1530" w:type="dxa"/>
          </w:tcPr>
          <w:p w:rsidR="00C54208" w:rsidRPr="00F15B44" w:rsidRDefault="004E1911" w:rsidP="00C54208">
            <w:pPr>
              <w:rPr>
                <w:ins w:id="340" w:author="Yanda Zhang" w:date="2017-11-23T17:50:00Z"/>
              </w:rPr>
            </w:pPr>
            <w:ins w:id="341" w:author="Yanda Zhang" w:date="2017-11-23T23:14:00Z">
              <w:r>
                <w:t>Sum</w:t>
              </w:r>
            </w:ins>
          </w:p>
        </w:tc>
        <w:tc>
          <w:tcPr>
            <w:tcW w:w="1350" w:type="dxa"/>
          </w:tcPr>
          <w:p w:rsidR="00C54208" w:rsidRDefault="00C54208" w:rsidP="00C54208">
            <w:ins w:id="342" w:author="Yanda Zhang" w:date="2017-11-23T09:44:00Z">
              <w:r w:rsidRPr="00F15B44">
                <w:t>True</w:t>
              </w:r>
            </w:ins>
          </w:p>
        </w:tc>
        <w:tc>
          <w:tcPr>
            <w:tcW w:w="1350" w:type="dxa"/>
          </w:tcPr>
          <w:p w:rsidR="00C54208" w:rsidRPr="000443CA" w:rsidRDefault="00C54208" w:rsidP="00C54208">
            <w:r>
              <w:t>4.5</w:t>
            </w:r>
          </w:p>
        </w:tc>
      </w:tr>
      <w:tr w:rsidR="004E1911" w:rsidTr="00B91411">
        <w:tc>
          <w:tcPr>
            <w:tcW w:w="1434" w:type="dxa"/>
          </w:tcPr>
          <w:p w:rsidR="004E1911" w:rsidRPr="005F601A" w:rsidRDefault="004E1911" w:rsidP="004E1911">
            <w:ins w:id="343" w:author="Yanda Zhang" w:date="2017-11-23T22:58:00Z">
              <w:r>
                <w:t>Output 6</w:t>
              </w:r>
            </w:ins>
          </w:p>
        </w:tc>
        <w:tc>
          <w:tcPr>
            <w:tcW w:w="1089" w:type="dxa"/>
          </w:tcPr>
          <w:p w:rsidR="004E1911" w:rsidRDefault="004E1911" w:rsidP="004E1911">
            <w:ins w:id="344" w:author="Yanda Zhang" w:date="2017-11-23T22:58:00Z">
              <w:r>
                <w:t>F</w:t>
              </w:r>
              <w:r w:rsidRPr="000443CA">
                <w:t>loating point</w:t>
              </w:r>
            </w:ins>
          </w:p>
        </w:tc>
        <w:tc>
          <w:tcPr>
            <w:tcW w:w="1693" w:type="dxa"/>
          </w:tcPr>
          <w:p w:rsidR="004E1911" w:rsidRDefault="004E1911" w:rsidP="004E1911">
            <w:ins w:id="345" w:author="Yanda Zhang" w:date="2017-11-23T23:13:00Z">
              <w:r>
                <w:t xml:space="preserve">Supply </w:t>
              </w:r>
              <w:proofErr w:type="gramStart"/>
              <w:r>
                <w:t>From</w:t>
              </w:r>
              <w:proofErr w:type="gramEnd"/>
              <w:r>
                <w:t xml:space="preserve"> Storage</w:t>
              </w:r>
            </w:ins>
          </w:p>
        </w:tc>
        <w:tc>
          <w:tcPr>
            <w:tcW w:w="909" w:type="dxa"/>
          </w:tcPr>
          <w:p w:rsidR="004E1911" w:rsidRPr="00F15B44" w:rsidRDefault="004E1911" w:rsidP="004E1911">
            <w:ins w:id="346" w:author="Yanda Zhang" w:date="2017-11-23T23:13:00Z">
              <w:r>
                <w:t>Gallon</w:t>
              </w:r>
            </w:ins>
          </w:p>
        </w:tc>
        <w:tc>
          <w:tcPr>
            <w:tcW w:w="1530" w:type="dxa"/>
          </w:tcPr>
          <w:p w:rsidR="004E1911" w:rsidRPr="00F15B44" w:rsidRDefault="004E1911" w:rsidP="004E1911">
            <w:pPr>
              <w:rPr>
                <w:ins w:id="347" w:author="Yanda Zhang" w:date="2017-11-23T17:50:00Z"/>
              </w:rPr>
            </w:pPr>
            <w:ins w:id="348" w:author="Yanda Zhang" w:date="2017-11-23T23:13:00Z">
              <w:r>
                <w:t>Average</w:t>
              </w:r>
            </w:ins>
          </w:p>
        </w:tc>
        <w:tc>
          <w:tcPr>
            <w:tcW w:w="1350" w:type="dxa"/>
          </w:tcPr>
          <w:p w:rsidR="004E1911" w:rsidRPr="00F15B44" w:rsidRDefault="00D45D9E" w:rsidP="004E1911">
            <w:ins w:id="349" w:author="Yanda Zhang" w:date="2017-11-23T23:16:00Z">
              <w:r>
                <w:t>False</w:t>
              </w:r>
            </w:ins>
          </w:p>
        </w:tc>
        <w:tc>
          <w:tcPr>
            <w:tcW w:w="1350" w:type="dxa"/>
          </w:tcPr>
          <w:p w:rsidR="004E1911" w:rsidRDefault="004E1911" w:rsidP="004E1911">
            <w:ins w:id="350" w:author="Yanda Zhang" w:date="2017-11-23T23:04:00Z">
              <w:r>
                <w:t>4.6</w:t>
              </w:r>
            </w:ins>
          </w:p>
        </w:tc>
      </w:tr>
      <w:tr w:rsidR="004E1911" w:rsidTr="00B91411">
        <w:tc>
          <w:tcPr>
            <w:tcW w:w="1434" w:type="dxa"/>
          </w:tcPr>
          <w:p w:rsidR="004E1911" w:rsidRPr="005F601A" w:rsidRDefault="004E1911" w:rsidP="004E1911">
            <w:ins w:id="351" w:author="Yanda Zhang" w:date="2017-11-23T23:08:00Z">
              <w:r>
                <w:t>Output 7</w:t>
              </w:r>
            </w:ins>
          </w:p>
        </w:tc>
        <w:tc>
          <w:tcPr>
            <w:tcW w:w="1089" w:type="dxa"/>
          </w:tcPr>
          <w:p w:rsidR="004E1911" w:rsidRDefault="004E1911" w:rsidP="004E1911">
            <w:ins w:id="352" w:author="Yanda Zhang" w:date="2017-11-23T23:11:00Z">
              <w:r>
                <w:t>Floating point</w:t>
              </w:r>
            </w:ins>
          </w:p>
        </w:tc>
        <w:tc>
          <w:tcPr>
            <w:tcW w:w="1693" w:type="dxa"/>
          </w:tcPr>
          <w:p w:rsidR="004E1911" w:rsidRDefault="004E1911" w:rsidP="004E1911">
            <w:ins w:id="353" w:author="Yanda Zhang" w:date="2017-11-23T23:13:00Z">
              <w:r>
                <w:t>Building energy Consumption</w:t>
              </w:r>
            </w:ins>
          </w:p>
        </w:tc>
        <w:tc>
          <w:tcPr>
            <w:tcW w:w="909" w:type="dxa"/>
          </w:tcPr>
          <w:p w:rsidR="004E1911" w:rsidRPr="00F15B44" w:rsidRDefault="004E1911" w:rsidP="004E1911">
            <w:ins w:id="354" w:author="Yanda Zhang" w:date="2017-11-23T23:13:00Z">
              <w:r>
                <w:t>kWh</w:t>
              </w:r>
            </w:ins>
          </w:p>
        </w:tc>
        <w:tc>
          <w:tcPr>
            <w:tcW w:w="1530" w:type="dxa"/>
          </w:tcPr>
          <w:p w:rsidR="004E1911" w:rsidRPr="00F15B44" w:rsidRDefault="004E1911" w:rsidP="004E1911">
            <w:pPr>
              <w:rPr>
                <w:ins w:id="355" w:author="Yanda Zhang" w:date="2017-11-23T17:50:00Z"/>
              </w:rPr>
            </w:pPr>
            <w:ins w:id="356" w:author="Yanda Zhang" w:date="2017-11-23T23:13:00Z">
              <w:r>
                <w:t>Sum</w:t>
              </w:r>
            </w:ins>
          </w:p>
        </w:tc>
        <w:tc>
          <w:tcPr>
            <w:tcW w:w="1350" w:type="dxa"/>
          </w:tcPr>
          <w:p w:rsidR="004E1911" w:rsidRPr="00F15B44" w:rsidRDefault="00D45D9E" w:rsidP="004E1911">
            <w:ins w:id="357" w:author="Yanda Zhang" w:date="2017-11-23T23:16:00Z">
              <w:r>
                <w:t>True</w:t>
              </w:r>
            </w:ins>
          </w:p>
        </w:tc>
        <w:tc>
          <w:tcPr>
            <w:tcW w:w="1350" w:type="dxa"/>
          </w:tcPr>
          <w:p w:rsidR="004E1911" w:rsidRDefault="00D45D9E" w:rsidP="004E1911">
            <w:ins w:id="358" w:author="Yanda Zhang" w:date="2017-11-23T23:16:00Z">
              <w:r>
                <w:t>4.7</w:t>
              </w:r>
            </w:ins>
          </w:p>
        </w:tc>
      </w:tr>
      <w:tr w:rsidR="00D45D9E" w:rsidTr="00B91411">
        <w:tc>
          <w:tcPr>
            <w:tcW w:w="1434" w:type="dxa"/>
          </w:tcPr>
          <w:p w:rsidR="00D45D9E" w:rsidRPr="005F601A" w:rsidRDefault="00D45D9E" w:rsidP="00D45D9E">
            <w:ins w:id="359" w:author="Yanda Zhang" w:date="2017-11-23T23:16:00Z">
              <w:r>
                <w:t xml:space="preserve">Output </w:t>
              </w:r>
              <w:r>
                <w:t>8</w:t>
              </w:r>
            </w:ins>
          </w:p>
        </w:tc>
        <w:tc>
          <w:tcPr>
            <w:tcW w:w="1089" w:type="dxa"/>
          </w:tcPr>
          <w:p w:rsidR="00D45D9E" w:rsidRDefault="00D45D9E" w:rsidP="00D45D9E">
            <w:ins w:id="360" w:author="Yanda Zhang" w:date="2017-11-23T23:16:00Z">
              <w:r>
                <w:t>Floating point</w:t>
              </w:r>
            </w:ins>
          </w:p>
        </w:tc>
        <w:tc>
          <w:tcPr>
            <w:tcW w:w="1693" w:type="dxa"/>
          </w:tcPr>
          <w:p w:rsidR="00D45D9E" w:rsidRDefault="00D45D9E" w:rsidP="00D45D9E">
            <w:ins w:id="361" w:author="Yanda Zhang" w:date="2017-11-23T23:18:00Z">
              <w:r>
                <w:t>Pool Pump</w:t>
              </w:r>
            </w:ins>
            <w:ins w:id="362" w:author="Yanda Zhang" w:date="2017-11-23T23:16:00Z">
              <w:r>
                <w:t xml:space="preserve"> </w:t>
              </w:r>
              <w:proofErr w:type="gramStart"/>
              <w:r>
                <w:t>energy</w:t>
              </w:r>
              <w:proofErr w:type="gramEnd"/>
              <w:r>
                <w:t xml:space="preserve"> Consumption</w:t>
              </w:r>
            </w:ins>
          </w:p>
        </w:tc>
        <w:tc>
          <w:tcPr>
            <w:tcW w:w="909" w:type="dxa"/>
          </w:tcPr>
          <w:p w:rsidR="00D45D9E" w:rsidRPr="00F15B44" w:rsidRDefault="00D45D9E" w:rsidP="00D45D9E">
            <w:ins w:id="363" w:author="Yanda Zhang" w:date="2017-11-23T23:16:00Z">
              <w:r>
                <w:t>kWh</w:t>
              </w:r>
            </w:ins>
          </w:p>
        </w:tc>
        <w:tc>
          <w:tcPr>
            <w:tcW w:w="1530" w:type="dxa"/>
          </w:tcPr>
          <w:p w:rsidR="00D45D9E" w:rsidRPr="00F15B44" w:rsidRDefault="00D45D9E" w:rsidP="00D45D9E">
            <w:pPr>
              <w:rPr>
                <w:ins w:id="364" w:author="Yanda Zhang" w:date="2017-11-23T17:50:00Z"/>
              </w:rPr>
            </w:pPr>
            <w:ins w:id="365" w:author="Yanda Zhang" w:date="2017-11-23T23:16:00Z">
              <w:r>
                <w:t>Sum</w:t>
              </w:r>
            </w:ins>
          </w:p>
        </w:tc>
        <w:tc>
          <w:tcPr>
            <w:tcW w:w="1350" w:type="dxa"/>
          </w:tcPr>
          <w:p w:rsidR="00D45D9E" w:rsidRPr="00F15B44" w:rsidRDefault="00D45D9E" w:rsidP="00D45D9E">
            <w:ins w:id="366" w:author="Yanda Zhang" w:date="2017-11-23T23:16:00Z">
              <w:r>
                <w:t>True</w:t>
              </w:r>
            </w:ins>
          </w:p>
        </w:tc>
        <w:tc>
          <w:tcPr>
            <w:tcW w:w="1350" w:type="dxa"/>
          </w:tcPr>
          <w:p w:rsidR="00D45D9E" w:rsidRDefault="00D45D9E" w:rsidP="00D45D9E">
            <w:ins w:id="367" w:author="Yanda Zhang" w:date="2017-11-23T23:16:00Z">
              <w:r>
                <w:t>4.</w:t>
              </w:r>
            </w:ins>
            <w:ins w:id="368" w:author="Yanda Zhang" w:date="2017-11-23T23:18:00Z">
              <w:r>
                <w:t>8</w:t>
              </w:r>
            </w:ins>
          </w:p>
        </w:tc>
      </w:tr>
      <w:tr w:rsidR="00CC6032" w:rsidTr="00B91411">
        <w:tc>
          <w:tcPr>
            <w:tcW w:w="1434" w:type="dxa"/>
          </w:tcPr>
          <w:p w:rsidR="00CC6032" w:rsidRPr="005F601A" w:rsidRDefault="00CC6032" w:rsidP="00CC6032">
            <w:bookmarkStart w:id="369" w:name="_GoBack"/>
            <w:bookmarkEnd w:id="369"/>
            <w:r>
              <w:t>Webcam Image</w:t>
            </w:r>
          </w:p>
        </w:tc>
        <w:tc>
          <w:tcPr>
            <w:tcW w:w="1089" w:type="dxa"/>
          </w:tcPr>
          <w:p w:rsidR="00CC6032" w:rsidRPr="000443CA" w:rsidRDefault="00CC6032" w:rsidP="00CC6032">
            <w:r>
              <w:t>Image. To preserve memory, up to 20 images are saved and old images are deleted.</w:t>
            </w:r>
          </w:p>
        </w:tc>
        <w:tc>
          <w:tcPr>
            <w:tcW w:w="1693" w:type="dxa"/>
          </w:tcPr>
          <w:p w:rsidR="00CC6032" w:rsidRDefault="00CC6032" w:rsidP="00CC6032"/>
        </w:tc>
        <w:tc>
          <w:tcPr>
            <w:tcW w:w="909" w:type="dxa"/>
          </w:tcPr>
          <w:p w:rsidR="00CC6032" w:rsidRDefault="00CC6032" w:rsidP="00CC6032"/>
        </w:tc>
        <w:tc>
          <w:tcPr>
            <w:tcW w:w="1530" w:type="dxa"/>
          </w:tcPr>
          <w:p w:rsidR="00CC6032" w:rsidRDefault="00CC6032" w:rsidP="00CC6032">
            <w:pPr>
              <w:rPr>
                <w:ins w:id="370" w:author="Yanda Zhang" w:date="2017-11-23T17:50:00Z"/>
              </w:rPr>
            </w:pPr>
          </w:p>
        </w:tc>
        <w:tc>
          <w:tcPr>
            <w:tcW w:w="1350" w:type="dxa"/>
          </w:tcPr>
          <w:p w:rsidR="00CC6032" w:rsidRDefault="00CC6032" w:rsidP="00CC6032">
            <w:ins w:id="371" w:author="Yanda Zhang" w:date="2017-11-23T09:44:00Z">
              <w:r>
                <w:t>True</w:t>
              </w:r>
            </w:ins>
          </w:p>
        </w:tc>
        <w:tc>
          <w:tcPr>
            <w:tcW w:w="1350" w:type="dxa"/>
          </w:tcPr>
          <w:p w:rsidR="00CC6032" w:rsidRDefault="00CC6032" w:rsidP="00CC6032"/>
        </w:tc>
      </w:tr>
    </w:tbl>
    <w:p w:rsidR="00BC70DD" w:rsidRPr="005C6C63" w:rsidRDefault="00BC70DD" w:rsidP="003E558E">
      <w:pPr>
        <w:rPr>
          <w:u w:val="single"/>
        </w:rPr>
      </w:pPr>
    </w:p>
    <w:p w:rsidR="003E558E" w:rsidRPr="00BE47EF" w:rsidRDefault="00697D47" w:rsidP="006C448D">
      <w:pPr>
        <w:rPr>
          <w:b/>
          <w:color w:val="4472C4" w:themeColor="accent1"/>
          <w:sz w:val="28"/>
        </w:rPr>
      </w:pPr>
      <w:r w:rsidRPr="00BE47EF">
        <w:rPr>
          <w:b/>
          <w:color w:val="4472C4" w:themeColor="accent1"/>
          <w:sz w:val="28"/>
        </w:rPr>
        <w:t xml:space="preserve">Functions </w:t>
      </w:r>
      <w:r>
        <w:rPr>
          <w:b/>
          <w:color w:val="4472C4" w:themeColor="accent1"/>
          <w:sz w:val="28"/>
        </w:rPr>
        <w:t xml:space="preserve">of </w:t>
      </w:r>
      <w:r w:rsidR="003E558E" w:rsidRPr="00BE47EF">
        <w:rPr>
          <w:b/>
          <w:color w:val="4472C4" w:themeColor="accent1"/>
          <w:sz w:val="28"/>
        </w:rPr>
        <w:t>Online Database</w:t>
      </w:r>
      <w:r w:rsidR="00B84BDE" w:rsidRPr="00BE47EF">
        <w:rPr>
          <w:b/>
          <w:color w:val="4472C4" w:themeColor="accent1"/>
          <w:sz w:val="28"/>
        </w:rPr>
        <w:t xml:space="preserve"> </w:t>
      </w:r>
      <w:r>
        <w:rPr>
          <w:b/>
          <w:color w:val="4472C4" w:themeColor="accent1"/>
          <w:sz w:val="28"/>
        </w:rPr>
        <w:t>Serve</w:t>
      </w:r>
      <w:r w:rsidR="00B6409A">
        <w:rPr>
          <w:b/>
          <w:color w:val="4472C4" w:themeColor="accent1"/>
          <w:sz w:val="28"/>
        </w:rPr>
        <w:t>r</w:t>
      </w:r>
    </w:p>
    <w:p w:rsidR="00B84BDE" w:rsidRDefault="005E4F5D" w:rsidP="006C448D">
      <w:r>
        <w:t>T</w:t>
      </w:r>
      <w:r w:rsidR="00BD5DFC">
        <w:t xml:space="preserve">he online database </w:t>
      </w:r>
      <w:r w:rsidR="00697D47">
        <w:t>serve</w:t>
      </w:r>
      <w:r w:rsidR="00B6409A">
        <w:t>r</w:t>
      </w:r>
      <w:r w:rsidR="00697D47">
        <w:t xml:space="preserve"> </w:t>
      </w:r>
      <w:r w:rsidR="00BD5DFC">
        <w:t xml:space="preserve">needs to provide the following </w:t>
      </w:r>
      <w:r w:rsidR="00120DD5">
        <w:t>functions</w:t>
      </w:r>
      <w:r w:rsidR="00697D47">
        <w:t>:</w:t>
      </w:r>
    </w:p>
    <w:p w:rsidR="00697D47" w:rsidRDefault="00EA7F15" w:rsidP="00697D47">
      <w:pPr>
        <w:pStyle w:val="ListParagraph"/>
        <w:numPr>
          <w:ilvl w:val="0"/>
          <w:numId w:val="7"/>
        </w:numPr>
      </w:pPr>
      <w:r>
        <w:t>A</w:t>
      </w:r>
      <w:r w:rsidR="00697D47">
        <w:t xml:space="preserve">llow users and the administrator to </w:t>
      </w:r>
      <w:r w:rsidR="00A24C28">
        <w:t>sign</w:t>
      </w:r>
      <w:r w:rsidR="00697D47">
        <w:t xml:space="preserve"> in</w:t>
      </w:r>
      <w:r w:rsidR="00A24C28">
        <w:t xml:space="preserve"> and sign out</w:t>
      </w:r>
    </w:p>
    <w:p w:rsidR="00697D47" w:rsidRDefault="0085666B" w:rsidP="00697D47">
      <w:pPr>
        <w:pStyle w:val="ListParagraph"/>
        <w:numPr>
          <w:ilvl w:val="0"/>
          <w:numId w:val="7"/>
        </w:numPr>
      </w:pPr>
      <w:r>
        <w:t xml:space="preserve">After successful login, </w:t>
      </w:r>
      <w:r w:rsidR="00EA7F15">
        <w:t xml:space="preserve">provide a </w:t>
      </w:r>
      <w:r w:rsidR="00697D47">
        <w:t xml:space="preserve">list building names </w:t>
      </w:r>
      <w:r>
        <w:t xml:space="preserve">for selection. </w:t>
      </w:r>
      <w:r w:rsidR="00EA7F15">
        <w:t>For user, only show buildings accessible to</w:t>
      </w:r>
      <w:r w:rsidR="00697D47">
        <w:t xml:space="preserve"> the user. For the administrator, show the complete list of building </w:t>
      </w:r>
      <w:r w:rsidR="00F80BD2">
        <w:t>ID and name.</w:t>
      </w:r>
    </w:p>
    <w:p w:rsidR="00F80BD2" w:rsidRDefault="00F80BD2" w:rsidP="00F80BD2">
      <w:pPr>
        <w:pStyle w:val="ListParagraph"/>
        <w:numPr>
          <w:ilvl w:val="0"/>
          <w:numId w:val="7"/>
        </w:numPr>
      </w:pPr>
      <w:r>
        <w:t xml:space="preserve">After a building name is selected, </w:t>
      </w:r>
      <w:r w:rsidR="00EA7F15">
        <w:t xml:space="preserve">provide a </w:t>
      </w:r>
      <w:r w:rsidR="0085666B">
        <w:t xml:space="preserve">list data tables for selection. For users, </w:t>
      </w:r>
      <w:r>
        <w:t xml:space="preserve">show </w:t>
      </w:r>
      <w:r w:rsidR="00EA7F15">
        <w:t>three</w:t>
      </w:r>
      <w:r>
        <w:t xml:space="preserve"> data tables</w:t>
      </w:r>
      <w:r w:rsidR="00EA7F15">
        <w:t xml:space="preserve"> (excluding User Management Table)</w:t>
      </w:r>
      <w:r>
        <w:t xml:space="preserve">. </w:t>
      </w:r>
      <w:r w:rsidR="0085666B">
        <w:t xml:space="preserve">For administrator, show </w:t>
      </w:r>
      <w:r w:rsidR="00EA7F15">
        <w:t>the list of all four</w:t>
      </w:r>
      <w:r w:rsidR="0085666B">
        <w:t xml:space="preserve"> data tables. </w:t>
      </w:r>
    </w:p>
    <w:p w:rsidR="007A5699" w:rsidRDefault="00361562" w:rsidP="007A5699">
      <w:pPr>
        <w:pStyle w:val="ListParagraph"/>
        <w:numPr>
          <w:ilvl w:val="0"/>
          <w:numId w:val="7"/>
        </w:numPr>
      </w:pPr>
      <w:r>
        <w:lastRenderedPageBreak/>
        <w:t>After</w:t>
      </w:r>
      <w:r w:rsidR="0085666B">
        <w:t xml:space="preserve"> a data table is selected, </w:t>
      </w:r>
      <w:r w:rsidR="00C87F1E">
        <w:t xml:space="preserve">retrieve </w:t>
      </w:r>
      <w:r w:rsidR="00EA7F15">
        <w:t xml:space="preserve">and display </w:t>
      </w:r>
      <w:r w:rsidR="00C87F1E">
        <w:t>data from the database</w:t>
      </w:r>
      <w:r w:rsidR="007A5699">
        <w:t xml:space="preserve">. For </w:t>
      </w:r>
      <w:r w:rsidR="00EA7F15">
        <w:t xml:space="preserve">user management, </w:t>
      </w:r>
      <w:r w:rsidR="007A5699">
        <w:t>system configuration</w:t>
      </w:r>
      <w:r w:rsidR="00EA7F15">
        <w:t>,</w:t>
      </w:r>
      <w:r w:rsidR="007A5699">
        <w:t xml:space="preserve"> and </w:t>
      </w:r>
      <w:r w:rsidR="00EA7F15">
        <w:t xml:space="preserve">optimization input parameter </w:t>
      </w:r>
      <w:r w:rsidR="007A5699">
        <w:t>d</w:t>
      </w:r>
      <w:r w:rsidR="007A5699" w:rsidRPr="007A5699">
        <w:t>ata</w:t>
      </w:r>
      <w:r w:rsidR="007A5699">
        <w:t xml:space="preserve">, </w:t>
      </w:r>
      <w:r w:rsidR="00C87F1E">
        <w:t>present</w:t>
      </w:r>
      <w:r>
        <w:t xml:space="preserve"> </w:t>
      </w:r>
      <w:r w:rsidR="00C87F1E">
        <w:t>the</w:t>
      </w:r>
      <w:r>
        <w:t xml:space="preserve"> </w:t>
      </w:r>
      <w:r w:rsidR="00C87F1E">
        <w:t xml:space="preserve">data </w:t>
      </w:r>
      <w:r>
        <w:t xml:space="preserve">in a table. </w:t>
      </w:r>
      <w:r w:rsidR="007A5699">
        <w:br/>
        <w:t xml:space="preserve">For </w:t>
      </w:r>
      <w:r w:rsidR="006A3D20">
        <w:t xml:space="preserve">system </w:t>
      </w:r>
      <w:r w:rsidR="007A5699">
        <w:t xml:space="preserve">operational status data, </w:t>
      </w:r>
      <w:r w:rsidR="00EA7F15">
        <w:t xml:space="preserve">present data in </w:t>
      </w:r>
      <w:r w:rsidR="007A5699">
        <w:t>trend plot</w:t>
      </w:r>
      <w:r w:rsidR="00EA7F15">
        <w:t>s</w:t>
      </w:r>
      <w:r w:rsidR="007A5699">
        <w:t>. Similar types of data should be presented in the same plot, e.g. all temperature data are presented in the same trend plot. Allow users to select time range and update the trend plots.</w:t>
      </w:r>
      <w:r w:rsidR="007A5699">
        <w:br/>
        <w:t xml:space="preserve">Allow users to download and saved </w:t>
      </w:r>
      <w:r w:rsidR="00EA7F15">
        <w:t xml:space="preserve">the data </w:t>
      </w:r>
      <w:r w:rsidR="007A5699">
        <w:t xml:space="preserve">as </w:t>
      </w:r>
      <w:r w:rsidR="00EA7F15">
        <w:t xml:space="preserve">a </w:t>
      </w:r>
      <w:r w:rsidR="007A5699">
        <w:t>CSV file.</w:t>
      </w:r>
    </w:p>
    <w:p w:rsidR="00C87F1E" w:rsidRDefault="00EA7F15" w:rsidP="00F80BD2">
      <w:pPr>
        <w:pStyle w:val="ListParagraph"/>
        <w:numPr>
          <w:ilvl w:val="0"/>
          <w:numId w:val="7"/>
        </w:numPr>
      </w:pPr>
      <w:r>
        <w:t>A</w:t>
      </w:r>
      <w:r w:rsidR="00C87F1E">
        <w:t>llow user</w:t>
      </w:r>
      <w:r>
        <w:t>s/administrator</w:t>
      </w:r>
      <w:r w:rsidR="00C87F1E">
        <w:t xml:space="preserve"> to </w:t>
      </w:r>
      <w:r>
        <w:t xml:space="preserve">select data field, </w:t>
      </w:r>
      <w:r w:rsidR="00C87F1E">
        <w:t xml:space="preserve">modify the </w:t>
      </w:r>
      <w:r>
        <w:t>value,</w:t>
      </w:r>
      <w:r w:rsidR="00C87F1E">
        <w:t xml:space="preserve"> and save the </w:t>
      </w:r>
      <w:r>
        <w:t>new value</w:t>
      </w:r>
      <w:r w:rsidR="00C87F1E">
        <w:t xml:space="preserve"> into the database. </w:t>
      </w:r>
    </w:p>
    <w:p w:rsidR="00BD5DFC" w:rsidRPr="00B84BDE" w:rsidRDefault="00BD5DFC" w:rsidP="006C448D"/>
    <w:p w:rsidR="00BD5DFC" w:rsidRPr="00BE47EF" w:rsidRDefault="00BD5DFC" w:rsidP="00BD5DFC">
      <w:pPr>
        <w:rPr>
          <w:b/>
          <w:color w:val="4472C4" w:themeColor="accent1"/>
          <w:sz w:val="28"/>
        </w:rPr>
      </w:pPr>
      <w:proofErr w:type="spellStart"/>
      <w:r>
        <w:rPr>
          <w:b/>
          <w:color w:val="4472C4" w:themeColor="accent1"/>
          <w:sz w:val="28"/>
        </w:rPr>
        <w:t>RPi</w:t>
      </w:r>
      <w:proofErr w:type="spellEnd"/>
      <w:r>
        <w:rPr>
          <w:b/>
          <w:color w:val="4472C4" w:themeColor="accent1"/>
          <w:sz w:val="28"/>
        </w:rPr>
        <w:t xml:space="preserve"> </w:t>
      </w:r>
      <w:r w:rsidR="00745DEB">
        <w:rPr>
          <w:b/>
          <w:color w:val="4472C4" w:themeColor="accent1"/>
          <w:sz w:val="28"/>
        </w:rPr>
        <w:t>C</w:t>
      </w:r>
      <w:r>
        <w:rPr>
          <w:b/>
          <w:color w:val="4472C4" w:themeColor="accent1"/>
          <w:sz w:val="28"/>
        </w:rPr>
        <w:t>ontroller</w:t>
      </w:r>
      <w:r w:rsidR="00FE2916">
        <w:rPr>
          <w:b/>
          <w:color w:val="4472C4" w:themeColor="accent1"/>
          <w:sz w:val="28"/>
        </w:rPr>
        <w:t xml:space="preserve"> Programing</w:t>
      </w:r>
    </w:p>
    <w:p w:rsidR="00FE2916" w:rsidRDefault="00FE2916" w:rsidP="00BD5DFC">
      <w:proofErr w:type="spellStart"/>
      <w:r>
        <w:t>RPi</w:t>
      </w:r>
      <w:proofErr w:type="spellEnd"/>
      <w:r>
        <w:t xml:space="preserve"> controller</w:t>
      </w:r>
      <w:r w:rsidR="00CB5F79">
        <w:t xml:space="preserve">s </w:t>
      </w:r>
      <w:r w:rsidR="00701132">
        <w:t>include programs</w:t>
      </w:r>
      <w:r w:rsidR="00CB5F79">
        <w:t xml:space="preserve"> to achieve </w:t>
      </w:r>
      <w:r w:rsidR="00483DFA">
        <w:t>the following three functions</w:t>
      </w:r>
      <w:r>
        <w:t>:</w:t>
      </w:r>
    </w:p>
    <w:p w:rsidR="00FE2916" w:rsidRDefault="00C96EF8" w:rsidP="00483DFA">
      <w:pPr>
        <w:pStyle w:val="ListParagraph"/>
        <w:numPr>
          <w:ilvl w:val="0"/>
          <w:numId w:val="6"/>
        </w:numPr>
      </w:pPr>
      <w:r>
        <w:t>Collect</w:t>
      </w:r>
      <w:r w:rsidR="00FE2916">
        <w:t xml:space="preserve"> </w:t>
      </w:r>
      <w:r w:rsidR="00701132">
        <w:t>measurement data of system operational status</w:t>
      </w:r>
    </w:p>
    <w:p w:rsidR="00FE2916" w:rsidRDefault="00C96EF8" w:rsidP="00483DFA">
      <w:pPr>
        <w:pStyle w:val="ListParagraph"/>
        <w:numPr>
          <w:ilvl w:val="0"/>
          <w:numId w:val="6"/>
        </w:numPr>
      </w:pPr>
      <w:r>
        <w:t>Communicate</w:t>
      </w:r>
      <w:r w:rsidR="00FE2916">
        <w:t xml:space="preserve"> with the online database</w:t>
      </w:r>
      <w:r w:rsidR="00701132">
        <w:t xml:space="preserve"> to send and retrieve data</w:t>
      </w:r>
    </w:p>
    <w:p w:rsidR="00FE2916" w:rsidRDefault="00C96EF8" w:rsidP="00483DFA">
      <w:pPr>
        <w:pStyle w:val="ListParagraph"/>
        <w:numPr>
          <w:ilvl w:val="0"/>
          <w:numId w:val="6"/>
        </w:numPr>
      </w:pPr>
      <w:r>
        <w:t>Determine</w:t>
      </w:r>
      <w:r w:rsidR="00483DFA">
        <w:t xml:space="preserve"> optimal operation schedule</w:t>
      </w:r>
    </w:p>
    <w:p w:rsidR="00C96EF8" w:rsidRDefault="00701132" w:rsidP="00BD5DFC">
      <w:r>
        <w:t xml:space="preserve">The attached Python program files are for the first function. </w:t>
      </w:r>
      <w:r w:rsidR="00C96EF8">
        <w:t xml:space="preserve">This project needs to develop </w:t>
      </w:r>
      <w:r>
        <w:t xml:space="preserve">Python </w:t>
      </w:r>
      <w:r w:rsidR="00C96EF8">
        <w:t>program</w:t>
      </w:r>
      <w:r>
        <w:t xml:space="preserve"> to address the second function</w:t>
      </w:r>
      <w:r w:rsidR="00BD5DFC">
        <w:t xml:space="preserve">. </w:t>
      </w:r>
      <w:r w:rsidR="00AF3B5C">
        <w:t>Program for the</w:t>
      </w:r>
      <w:r w:rsidR="00483DFA">
        <w:t xml:space="preserve"> third function will be </w:t>
      </w:r>
      <w:r w:rsidR="00AF3B5C">
        <w:t>developed</w:t>
      </w:r>
      <w:r w:rsidR="00483DFA">
        <w:t xml:space="preserve"> </w:t>
      </w:r>
      <w:r w:rsidR="00AF3B5C">
        <w:t>in the second phase of the project</w:t>
      </w:r>
      <w:r w:rsidR="00483DFA">
        <w:t xml:space="preserve">. </w:t>
      </w:r>
    </w:p>
    <w:p w:rsidR="00BD5DFC" w:rsidRDefault="00275BBF" w:rsidP="00BD5DFC">
      <w:r>
        <w:t>Th</w:t>
      </w:r>
      <w:r w:rsidR="00C96EF8">
        <w:t>e second</w:t>
      </w:r>
      <w:r>
        <w:t xml:space="preserve"> f</w:t>
      </w:r>
      <w:r w:rsidR="003D3672">
        <w:t xml:space="preserve">unction includes two components: send measured </w:t>
      </w:r>
      <w:r w:rsidR="00AF3B5C">
        <w:t xml:space="preserve">values of system </w:t>
      </w:r>
      <w:r w:rsidR="003D3672">
        <w:t>operational status to and retrieve optimization input parameters from the online database.</w:t>
      </w:r>
      <w:r w:rsidR="00C96EF8">
        <w:t xml:space="preserve"> </w:t>
      </w:r>
      <w:r w:rsidR="00AF3B5C">
        <w:t>M</w:t>
      </w:r>
      <w:r w:rsidR="00C96EF8">
        <w:t xml:space="preserve">easured operational status and </w:t>
      </w:r>
      <w:r w:rsidR="00E8299E">
        <w:t xml:space="preserve">optimization input parameters should be saved in memory to be used by the optimization </w:t>
      </w:r>
      <w:r w:rsidR="00AF3B5C">
        <w:t xml:space="preserve">program. They should also be </w:t>
      </w:r>
      <w:r w:rsidR="00E8299E">
        <w:t>saved in a local file</w:t>
      </w:r>
      <w:r w:rsidR="00AF3B5C">
        <w:t>. W</w:t>
      </w:r>
      <w:r w:rsidR="00E8299E">
        <w:t xml:space="preserve">hen there is no internet connection, </w:t>
      </w:r>
      <w:r w:rsidR="00AF3B5C">
        <w:t xml:space="preserve">optimization input parameters in the local file will be used </w:t>
      </w:r>
      <w:r w:rsidR="00317896">
        <w:t>to perform optimization calculation.</w:t>
      </w:r>
    </w:p>
    <w:p w:rsidR="00BD5DFC" w:rsidRPr="00B84BDE" w:rsidRDefault="00BD5DFC" w:rsidP="00BD5DFC"/>
    <w:p w:rsidR="003E558E" w:rsidRDefault="003E558E" w:rsidP="006C448D"/>
    <w:p w:rsidR="003E558E" w:rsidRPr="003E558E" w:rsidRDefault="003E558E">
      <w:pPr>
        <w:rPr>
          <w:b/>
        </w:rPr>
      </w:pPr>
    </w:p>
    <w:sectPr w:rsidR="003E558E" w:rsidRPr="003E5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0D8" w:rsidRDefault="009F20D8" w:rsidP="00692809">
      <w:pPr>
        <w:spacing w:after="0" w:line="240" w:lineRule="auto"/>
      </w:pPr>
      <w:r>
        <w:separator/>
      </w:r>
    </w:p>
  </w:endnote>
  <w:endnote w:type="continuationSeparator" w:id="0">
    <w:p w:rsidR="009F20D8" w:rsidRDefault="009F20D8" w:rsidP="0069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0D8" w:rsidRDefault="009F20D8" w:rsidP="00692809">
      <w:pPr>
        <w:spacing w:after="0" w:line="240" w:lineRule="auto"/>
      </w:pPr>
      <w:r>
        <w:separator/>
      </w:r>
    </w:p>
  </w:footnote>
  <w:footnote w:type="continuationSeparator" w:id="0">
    <w:p w:rsidR="009F20D8" w:rsidRDefault="009F20D8" w:rsidP="00692809">
      <w:pPr>
        <w:spacing w:after="0" w:line="240" w:lineRule="auto"/>
      </w:pPr>
      <w:r>
        <w:continuationSeparator/>
      </w:r>
    </w:p>
  </w:footnote>
  <w:footnote w:id="1">
    <w:p w:rsidR="00B91411" w:rsidRDefault="00B91411" w:rsidP="0047483F">
      <w:pPr>
        <w:pStyle w:val="FootnoteText"/>
      </w:pPr>
      <w:r>
        <w:rPr>
          <w:rStyle w:val="FootnoteReference"/>
        </w:rPr>
        <w:footnoteRef/>
      </w:r>
      <w:r>
        <w:t xml:space="preserve"> </w:t>
      </w:r>
      <w:r w:rsidRPr="00692809">
        <w:t>https://www.raspberrypi.org/blog/raspbian-jessie-is-here/</w:t>
      </w:r>
    </w:p>
  </w:footnote>
  <w:footnote w:id="2">
    <w:p w:rsidR="00B91411" w:rsidRDefault="00B91411" w:rsidP="0047483F">
      <w:pPr>
        <w:pStyle w:val="FootnoteText"/>
      </w:pPr>
      <w:r>
        <w:rPr>
          <w:rStyle w:val="FootnoteReference"/>
        </w:rPr>
        <w:footnoteRef/>
      </w:r>
      <w:r>
        <w:t xml:space="preserve"> (</w:t>
      </w:r>
      <w:r w:rsidRPr="002B2472">
        <w:t>https://www.raspberrypi.org/blog/introducing-pixel/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0C75"/>
    <w:multiLevelType w:val="hybridMultilevel"/>
    <w:tmpl w:val="19E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76B9A"/>
    <w:multiLevelType w:val="hybridMultilevel"/>
    <w:tmpl w:val="6200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355DF"/>
    <w:multiLevelType w:val="hybridMultilevel"/>
    <w:tmpl w:val="315E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037AB"/>
    <w:multiLevelType w:val="hybridMultilevel"/>
    <w:tmpl w:val="A6A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16B2E"/>
    <w:multiLevelType w:val="hybridMultilevel"/>
    <w:tmpl w:val="4664B7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50E6E"/>
    <w:multiLevelType w:val="hybridMultilevel"/>
    <w:tmpl w:val="8BE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55362"/>
    <w:multiLevelType w:val="hybridMultilevel"/>
    <w:tmpl w:val="201E93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da Zhang">
    <w15:presenceInfo w15:providerId="Windows Live" w15:userId="d07ad5fe2b382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05"/>
    <w:rsid w:val="00041D8F"/>
    <w:rsid w:val="00096A6A"/>
    <w:rsid w:val="000D3CE6"/>
    <w:rsid w:val="000F7666"/>
    <w:rsid w:val="001157D3"/>
    <w:rsid w:val="00120DD5"/>
    <w:rsid w:val="00130657"/>
    <w:rsid w:val="00187B2B"/>
    <w:rsid w:val="001A34D5"/>
    <w:rsid w:val="001B0A9A"/>
    <w:rsid w:val="001C3F7B"/>
    <w:rsid w:val="001F6D03"/>
    <w:rsid w:val="00222E49"/>
    <w:rsid w:val="002433F8"/>
    <w:rsid w:val="002629B7"/>
    <w:rsid w:val="00267F05"/>
    <w:rsid w:val="00275BBF"/>
    <w:rsid w:val="002B2472"/>
    <w:rsid w:val="002B4380"/>
    <w:rsid w:val="002C40DA"/>
    <w:rsid w:val="002C6925"/>
    <w:rsid w:val="002F4E51"/>
    <w:rsid w:val="00317896"/>
    <w:rsid w:val="003217BF"/>
    <w:rsid w:val="00325218"/>
    <w:rsid w:val="003320FF"/>
    <w:rsid w:val="00334556"/>
    <w:rsid w:val="0034321D"/>
    <w:rsid w:val="00343FB1"/>
    <w:rsid w:val="00361562"/>
    <w:rsid w:val="003B086D"/>
    <w:rsid w:val="003C03C0"/>
    <w:rsid w:val="003C2DF7"/>
    <w:rsid w:val="003D3672"/>
    <w:rsid w:val="003E558E"/>
    <w:rsid w:val="003F5B34"/>
    <w:rsid w:val="004119E5"/>
    <w:rsid w:val="0047483F"/>
    <w:rsid w:val="00477586"/>
    <w:rsid w:val="00483DFA"/>
    <w:rsid w:val="004949D6"/>
    <w:rsid w:val="004A234D"/>
    <w:rsid w:val="004E1911"/>
    <w:rsid w:val="00515939"/>
    <w:rsid w:val="005C6C63"/>
    <w:rsid w:val="005C7B51"/>
    <w:rsid w:val="005E062A"/>
    <w:rsid w:val="005E4F5D"/>
    <w:rsid w:val="006124FC"/>
    <w:rsid w:val="00624841"/>
    <w:rsid w:val="0063246B"/>
    <w:rsid w:val="00652945"/>
    <w:rsid w:val="006861AC"/>
    <w:rsid w:val="00692809"/>
    <w:rsid w:val="00697D47"/>
    <w:rsid w:val="006A3D20"/>
    <w:rsid w:val="006C448D"/>
    <w:rsid w:val="006C5819"/>
    <w:rsid w:val="006D121E"/>
    <w:rsid w:val="006D71A0"/>
    <w:rsid w:val="006F1575"/>
    <w:rsid w:val="00701132"/>
    <w:rsid w:val="00745DEB"/>
    <w:rsid w:val="00754A72"/>
    <w:rsid w:val="007660AE"/>
    <w:rsid w:val="00770854"/>
    <w:rsid w:val="007739AE"/>
    <w:rsid w:val="007A5699"/>
    <w:rsid w:val="007D4FC8"/>
    <w:rsid w:val="0080038E"/>
    <w:rsid w:val="008209EC"/>
    <w:rsid w:val="00832701"/>
    <w:rsid w:val="0085666B"/>
    <w:rsid w:val="00895AB8"/>
    <w:rsid w:val="008B5836"/>
    <w:rsid w:val="008C6828"/>
    <w:rsid w:val="00912D05"/>
    <w:rsid w:val="009272D0"/>
    <w:rsid w:val="009362DF"/>
    <w:rsid w:val="00990EF2"/>
    <w:rsid w:val="00995BCC"/>
    <w:rsid w:val="009A04B0"/>
    <w:rsid w:val="009F20D8"/>
    <w:rsid w:val="009F3D8A"/>
    <w:rsid w:val="00A24C28"/>
    <w:rsid w:val="00A34203"/>
    <w:rsid w:val="00A427F2"/>
    <w:rsid w:val="00A47FE2"/>
    <w:rsid w:val="00A73C39"/>
    <w:rsid w:val="00AD1780"/>
    <w:rsid w:val="00AE597F"/>
    <w:rsid w:val="00AF3B5C"/>
    <w:rsid w:val="00B10F52"/>
    <w:rsid w:val="00B12BB7"/>
    <w:rsid w:val="00B51951"/>
    <w:rsid w:val="00B6409A"/>
    <w:rsid w:val="00B84BDE"/>
    <w:rsid w:val="00B91411"/>
    <w:rsid w:val="00B919E1"/>
    <w:rsid w:val="00BC70DD"/>
    <w:rsid w:val="00BD5DFC"/>
    <w:rsid w:val="00BE1AD7"/>
    <w:rsid w:val="00BE47EF"/>
    <w:rsid w:val="00BE5B9E"/>
    <w:rsid w:val="00C54208"/>
    <w:rsid w:val="00C6652B"/>
    <w:rsid w:val="00C66731"/>
    <w:rsid w:val="00C6749F"/>
    <w:rsid w:val="00C87F1E"/>
    <w:rsid w:val="00C96EF8"/>
    <w:rsid w:val="00CB5F79"/>
    <w:rsid w:val="00CC6032"/>
    <w:rsid w:val="00CD659C"/>
    <w:rsid w:val="00CE1248"/>
    <w:rsid w:val="00CF7F62"/>
    <w:rsid w:val="00D11402"/>
    <w:rsid w:val="00D250F8"/>
    <w:rsid w:val="00D44C8D"/>
    <w:rsid w:val="00D45D9E"/>
    <w:rsid w:val="00D7373E"/>
    <w:rsid w:val="00DA59AF"/>
    <w:rsid w:val="00DD6CA1"/>
    <w:rsid w:val="00DE5A7C"/>
    <w:rsid w:val="00E0025B"/>
    <w:rsid w:val="00E0255C"/>
    <w:rsid w:val="00E53E50"/>
    <w:rsid w:val="00E67F0A"/>
    <w:rsid w:val="00E8299E"/>
    <w:rsid w:val="00E87F24"/>
    <w:rsid w:val="00EA7F15"/>
    <w:rsid w:val="00EB6378"/>
    <w:rsid w:val="00EC690C"/>
    <w:rsid w:val="00F11DB8"/>
    <w:rsid w:val="00F31DF8"/>
    <w:rsid w:val="00F53CAF"/>
    <w:rsid w:val="00F572F0"/>
    <w:rsid w:val="00F66478"/>
    <w:rsid w:val="00F76E9C"/>
    <w:rsid w:val="00F80BD2"/>
    <w:rsid w:val="00FB22DD"/>
    <w:rsid w:val="00FE2916"/>
    <w:rsid w:val="00FE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F5D14"/>
  <w15:chartTrackingRefBased/>
  <w15:docId w15:val="{704D34CA-2445-4D5B-8A3E-C5800141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925"/>
    <w:pPr>
      <w:ind w:left="720"/>
      <w:contextualSpacing/>
    </w:pPr>
  </w:style>
  <w:style w:type="paragraph" w:styleId="FootnoteText">
    <w:name w:val="footnote text"/>
    <w:basedOn w:val="Normal"/>
    <w:link w:val="FootnoteTextChar"/>
    <w:uiPriority w:val="99"/>
    <w:semiHidden/>
    <w:unhideWhenUsed/>
    <w:rsid w:val="006928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809"/>
    <w:rPr>
      <w:sz w:val="20"/>
      <w:szCs w:val="20"/>
    </w:rPr>
  </w:style>
  <w:style w:type="character" w:styleId="FootnoteReference">
    <w:name w:val="footnote reference"/>
    <w:basedOn w:val="DefaultParagraphFont"/>
    <w:uiPriority w:val="99"/>
    <w:semiHidden/>
    <w:unhideWhenUsed/>
    <w:rsid w:val="00692809"/>
    <w:rPr>
      <w:vertAlign w:val="superscript"/>
    </w:rPr>
  </w:style>
  <w:style w:type="table" w:styleId="TableGrid">
    <w:name w:val="Table Grid"/>
    <w:basedOn w:val="TableNormal"/>
    <w:uiPriority w:val="39"/>
    <w:rsid w:val="005C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483F"/>
    <w:rPr>
      <w:color w:val="0563C1" w:themeColor="hyperlink"/>
      <w:u w:val="single"/>
    </w:rPr>
  </w:style>
  <w:style w:type="character" w:styleId="UnresolvedMention">
    <w:name w:val="Unresolved Mention"/>
    <w:basedOn w:val="DefaultParagraphFont"/>
    <w:uiPriority w:val="99"/>
    <w:semiHidden/>
    <w:unhideWhenUsed/>
    <w:rsid w:val="0047483F"/>
    <w:rPr>
      <w:color w:val="808080"/>
      <w:shd w:val="clear" w:color="auto" w:fill="E6E6E6"/>
    </w:rPr>
  </w:style>
  <w:style w:type="character" w:styleId="CommentReference">
    <w:name w:val="annotation reference"/>
    <w:basedOn w:val="DefaultParagraphFont"/>
    <w:uiPriority w:val="99"/>
    <w:semiHidden/>
    <w:unhideWhenUsed/>
    <w:rsid w:val="00DE5A7C"/>
    <w:rPr>
      <w:sz w:val="16"/>
      <w:szCs w:val="16"/>
    </w:rPr>
  </w:style>
  <w:style w:type="paragraph" w:styleId="CommentText">
    <w:name w:val="annotation text"/>
    <w:basedOn w:val="Normal"/>
    <w:link w:val="CommentTextChar"/>
    <w:uiPriority w:val="99"/>
    <w:semiHidden/>
    <w:unhideWhenUsed/>
    <w:rsid w:val="00DE5A7C"/>
    <w:pPr>
      <w:spacing w:line="240" w:lineRule="auto"/>
    </w:pPr>
    <w:rPr>
      <w:sz w:val="20"/>
      <w:szCs w:val="20"/>
    </w:rPr>
  </w:style>
  <w:style w:type="character" w:customStyle="1" w:styleId="CommentTextChar">
    <w:name w:val="Comment Text Char"/>
    <w:basedOn w:val="DefaultParagraphFont"/>
    <w:link w:val="CommentText"/>
    <w:uiPriority w:val="99"/>
    <w:semiHidden/>
    <w:rsid w:val="00DE5A7C"/>
    <w:rPr>
      <w:sz w:val="20"/>
      <w:szCs w:val="20"/>
    </w:rPr>
  </w:style>
  <w:style w:type="paragraph" w:styleId="CommentSubject">
    <w:name w:val="annotation subject"/>
    <w:basedOn w:val="CommentText"/>
    <w:next w:val="CommentText"/>
    <w:link w:val="CommentSubjectChar"/>
    <w:uiPriority w:val="99"/>
    <w:semiHidden/>
    <w:unhideWhenUsed/>
    <w:rsid w:val="00DE5A7C"/>
    <w:rPr>
      <w:b/>
      <w:bCs/>
    </w:rPr>
  </w:style>
  <w:style w:type="character" w:customStyle="1" w:styleId="CommentSubjectChar">
    <w:name w:val="Comment Subject Char"/>
    <w:basedOn w:val="CommentTextChar"/>
    <w:link w:val="CommentSubject"/>
    <w:uiPriority w:val="99"/>
    <w:semiHidden/>
    <w:rsid w:val="00DE5A7C"/>
    <w:rPr>
      <w:b/>
      <w:bCs/>
      <w:sz w:val="20"/>
      <w:szCs w:val="20"/>
    </w:rPr>
  </w:style>
  <w:style w:type="paragraph" w:styleId="BalloonText">
    <w:name w:val="Balloon Text"/>
    <w:basedOn w:val="Normal"/>
    <w:link w:val="BalloonTextChar"/>
    <w:uiPriority w:val="99"/>
    <w:semiHidden/>
    <w:unhideWhenUsed/>
    <w:rsid w:val="00DE5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CBD1-79C7-4113-ABD0-1D85FC5C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5901</TotalTime>
  <Pages>6</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Yanda Zhang</dc:creator>
  <cp:keywords/>
  <dc:description/>
  <cp:lastModifiedBy>Yanda Zhang</cp:lastModifiedBy>
  <cp:revision>42</cp:revision>
  <dcterms:created xsi:type="dcterms:W3CDTF">2017-10-05T07:05:00Z</dcterms:created>
  <dcterms:modified xsi:type="dcterms:W3CDTF">2017-11-24T07:22:00Z</dcterms:modified>
</cp:coreProperties>
</file>